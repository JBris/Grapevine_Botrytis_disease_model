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F29B7" w:rsidP="00AD2506" w:rsidRDefault="008C51F8" w14:paraId="14E37EB1" w14:textId="064988A1">
      <w:pPr>
        <w:spacing w:line="360" w:lineRule="auto"/>
        <w:jc w:val="center"/>
      </w:pPr>
      <w:r>
        <w:t>Botrytis disease model</w:t>
      </w:r>
      <w:r w:rsidR="00AD2506">
        <w:t xml:space="preserve"> report</w:t>
      </w:r>
    </w:p>
    <w:p w:rsidR="008C51F8" w:rsidP="0016038A" w:rsidRDefault="008C51F8" w14:paraId="0CB7CC36" w14:textId="78041CDF">
      <w:pPr>
        <w:spacing w:line="360" w:lineRule="auto"/>
      </w:pPr>
      <w:r>
        <w:t>Object</w:t>
      </w:r>
    </w:p>
    <w:p w:rsidR="00033674" w:rsidP="0016038A" w:rsidRDefault="00033674" w14:paraId="1C53E358" w14:textId="3B348CF0">
      <w:pPr>
        <w:pStyle w:val="ListParagraph"/>
        <w:numPr>
          <w:ilvl w:val="0"/>
          <w:numId w:val="1"/>
        </w:numPr>
        <w:spacing w:line="360" w:lineRule="auto"/>
        <w:rPr>
          <w:ins w:author="Junqi Zhu" w:date="2023-06-01T23:30:38.018Z" w:id="2058799987"/>
        </w:rPr>
      </w:pPr>
      <w:r w:rsidR="02A62AA2">
        <w:rPr/>
        <w:t xml:space="preserve">Evaluating the performance </w:t>
      </w:r>
      <w:r w:rsidR="00033674">
        <w:rPr/>
        <w:t xml:space="preserve">of </w:t>
      </w:r>
      <w:del w:author="Junqi Zhu" w:date="2023-06-01T23:28:11.469Z" w:id="920631586">
        <w:r w:rsidDel="00033674">
          <w:delText xml:space="preserve">G-D </w:delText>
        </w:r>
      </w:del>
      <w:ins w:author="Junqi Zhu" w:date="2023-06-01T23:28:21.292Z" w:id="1932949675">
        <w:r w:rsidR="1FE686F9">
          <w:t xml:space="preserve">botrytis </w:t>
        </w:r>
      </w:ins>
      <w:r w:rsidR="00033674">
        <w:rPr/>
        <w:t>model</w:t>
      </w:r>
      <w:ins w:author="Junqi Zhu" w:date="2023-06-01T23:28:23.148Z" w:id="458975656">
        <w:r w:rsidR="21C89DB4">
          <w:t xml:space="preserve"> developed by González-Domínguez et al. (2015)</w:t>
        </w:r>
      </w:ins>
      <w:ins w:author="Junqi Zhu" w:date="2023-06-01T23:34:07.176Z" w:id="29182036">
        <w:r w:rsidR="1ADF8C8F">
          <w:t xml:space="preserve"> (G-D Botrytis Model hereafter)</w:t>
        </w:r>
      </w:ins>
      <w:r w:rsidR="00033674">
        <w:rPr/>
        <w:t xml:space="preserve"> </w:t>
      </w:r>
      <w:ins w:author="Junqi Zhu" w:date="2023-06-01T23:28:41.072Z" w:id="1047754179">
        <w:r w:rsidR="686B7A57">
          <w:t xml:space="preserve">under the growth conditions </w:t>
        </w:r>
      </w:ins>
      <w:r w:rsidR="00033674">
        <w:rPr/>
        <w:t>in Marlborough, New Zealand.</w:t>
      </w:r>
    </w:p>
    <w:p w:rsidR="65832B80" w:rsidP="7CFDC29E" w:rsidRDefault="65832B80" w14:paraId="053CD27A" w14:textId="446B8E6F">
      <w:pPr>
        <w:pStyle w:val="ListParagraph"/>
        <w:numPr>
          <w:ilvl w:val="1"/>
          <w:numId w:val="1"/>
        </w:numPr>
        <w:spacing w:line="360" w:lineRule="auto"/>
        <w:rPr>
          <w:ins w:author="Junqi Zhu" w:date="2023-06-01T23:32:30.048Z" w:id="2074891615"/>
        </w:rPr>
        <w:pPrChange w:author="Junqi Zhu" w:date="2023-06-01T23:31:34.973Z">
          <w:pPr>
            <w:pStyle w:val="ListParagraph"/>
            <w:numPr>
              <w:ilvl w:val="0"/>
              <w:numId w:val="1"/>
            </w:numPr>
            <w:spacing w:line="360" w:lineRule="auto"/>
          </w:pPr>
        </w:pPrChange>
      </w:pPr>
      <w:ins w:author="Junqi Zhu" w:date="2023-06-01T23:32:28.383Z" w:id="960333172">
        <w:r w:rsidR="65832B80">
          <w:t>Coupled the botrytis model with a phenology and growth stage model</w:t>
        </w:r>
      </w:ins>
    </w:p>
    <w:p w:rsidR="633CCDFA" w:rsidP="2B0E4043" w:rsidRDefault="633CCDFA" w14:paraId="6F728F1A" w14:textId="7B598271">
      <w:pPr>
        <w:pStyle w:val="ListParagraph"/>
        <w:numPr>
          <w:ilvl w:val="1"/>
          <w:numId w:val="1"/>
        </w:numPr>
        <w:spacing w:line="360" w:lineRule="auto"/>
        <w:rPr>
          <w:ins w:author="Junqi Zhu" w:date="2023-06-01T23:36:12.178Z" w:id="127735259"/>
        </w:rPr>
      </w:pPr>
      <w:ins w:author="Junqi Zhu" w:date="2023-06-01T23:34:58.52Z" w:id="978666133">
        <w:r w:rsidR="633CCDFA">
          <w:t>Cal</w:t>
        </w:r>
      </w:ins>
      <w:ins w:author="Junqi Zhu" w:date="2023-06-01T23:35:59.21Z" w:id="1616085536">
        <w:r w:rsidR="633CCDFA">
          <w:t xml:space="preserve">culate the severity index for the three different pathways by using the G-D Botrytis Model, and climatic and leaf wetness </w:t>
        </w:r>
        <w:r w:rsidR="428F4093">
          <w:t xml:space="preserve">data in </w:t>
        </w:r>
      </w:ins>
      <w:ins w:author="Junqi Zhu" w:date="2023-06-01T23:36:09.811Z" w:id="1805088932">
        <w:r w:rsidR="428F4093">
          <w:t>Marlborough at different sites</w:t>
        </w:r>
      </w:ins>
    </w:p>
    <w:p w:rsidR="468A715B" w:rsidP="2B0E4043" w:rsidRDefault="468A715B" w14:paraId="6F29356F" w14:textId="0AD4D3EF">
      <w:pPr>
        <w:pStyle w:val="ListParagraph"/>
        <w:numPr>
          <w:ilvl w:val="1"/>
          <w:numId w:val="1"/>
        </w:numPr>
        <w:spacing w:line="360" w:lineRule="auto"/>
        <w:rPr>
          <w:ins w:author="Junqi Zhu" w:date="2023-06-01T23:46:40.139Z" w:id="1547218930"/>
        </w:rPr>
      </w:pPr>
      <w:ins w:author="Junqi Zhu" w:date="2023-06-01T23:45:59.937Z" w:id="238416855">
        <w:r w:rsidR="468A715B">
          <w:t xml:space="preserve">Evaluate the correlation between the </w:t>
        </w:r>
      </w:ins>
      <w:ins w:author="Junqi Zhu" w:date="2023-06-01T23:48:49.213Z" w:id="952369169">
        <w:r w:rsidR="2CC7AC7A">
          <w:t>three-severity</w:t>
        </w:r>
      </w:ins>
      <w:ins w:author="Junqi Zhu" w:date="2023-06-01T23:45:59.937Z" w:id="2112221025">
        <w:r w:rsidR="468A715B">
          <w:t xml:space="preserve"> i</w:t>
        </w:r>
      </w:ins>
      <w:ins w:author="Junqi Zhu" w:date="2023-06-01T23:46:34.111Z" w:id="1247025646">
        <w:r w:rsidR="468A715B">
          <w:t>ndex and our field botrytis severity assessment</w:t>
        </w:r>
      </w:ins>
      <w:ins w:author="Junqi Zhu" w:date="2023-06-01T23:54:27.551Z" w:id="321154049">
        <w:r w:rsidR="7E0DE99B">
          <w:t>, and try to find the physiological and pathological supports</w:t>
        </w:r>
      </w:ins>
    </w:p>
    <w:p w:rsidR="468A715B" w:rsidP="2B0E4043" w:rsidRDefault="468A715B" w14:paraId="0C2189FD" w14:textId="0C8D4E97">
      <w:pPr>
        <w:pStyle w:val="ListParagraph"/>
        <w:numPr>
          <w:ilvl w:val="1"/>
          <w:numId w:val="1"/>
        </w:numPr>
        <w:spacing w:line="360" w:lineRule="auto"/>
        <w:rPr>
          <w:ins w:author="Junqi Zhu" w:date="2023-06-01T23:47:54.933Z" w:id="364934623"/>
        </w:rPr>
      </w:pPr>
      <w:ins w:author="Junqi Zhu" w:date="2023-06-01T23:47:53.228Z" w:id="448431708">
        <w:r w:rsidR="468A715B">
          <w:t xml:space="preserve">Evaluate whether the use of the severity index significantly improve the severity </w:t>
        </w:r>
      </w:ins>
      <w:ins w:author="Junqi Zhu" w:date="2023-06-01T23:48:00.898Z" w:id="1901489459">
        <w:r w:rsidR="468A715B">
          <w:t>perdition</w:t>
        </w:r>
      </w:ins>
      <w:ins w:author="Junqi Zhu" w:date="2023-06-01T23:47:53.228Z" w:id="709416125">
        <w:r w:rsidR="468A715B">
          <w:t xml:space="preserve"> compared to purely use leaf wetness and met data</w:t>
        </w:r>
      </w:ins>
    </w:p>
    <w:p w:rsidR="56226086" w:rsidP="2B0E4043" w:rsidRDefault="56226086" w14:paraId="3C2FE8A2" w14:textId="285AE2D0">
      <w:pPr>
        <w:pStyle w:val="ListParagraph"/>
        <w:numPr>
          <w:ilvl w:val="1"/>
          <w:numId w:val="1"/>
        </w:numPr>
        <w:spacing w:line="360" w:lineRule="auto"/>
        <w:rPr>
          <w:ins w:author="Junqi Zhu" w:date="2023-06-01T23:49:21.724Z" w:id="1268915813"/>
        </w:rPr>
      </w:pPr>
      <w:ins w:author="Junqi Zhu" w:date="2023-06-01T23:48:59.874Z" w:id="1236544654">
        <w:r w:rsidR="56226086">
          <w:t>Improv</w:t>
        </w:r>
      </w:ins>
      <w:ins w:author="Junqi Zhu" w:date="2023-06-01T23:49:21.367Z" w:id="668415060">
        <w:r w:rsidR="56226086">
          <w:t>e the severity prediction through parameter optimization or more advanced statistical methods</w:t>
        </w:r>
      </w:ins>
    </w:p>
    <w:p w:rsidR="7ACC517E" w:rsidP="7CFDC29E" w:rsidRDefault="7ACC517E" w14:paraId="194F2A3A" w14:textId="4C10230F">
      <w:pPr>
        <w:pStyle w:val="ListParagraph"/>
        <w:numPr>
          <w:ilvl w:val="0"/>
          <w:numId w:val="1"/>
        </w:numPr>
        <w:spacing w:line="360" w:lineRule="auto"/>
        <w:rPr>
          <w:ins w:author="Junqi Zhu" w:date="2023-06-01T23:52:00.846Z" w:id="882174324"/>
        </w:rPr>
        <w:pPrChange w:author="Junqi Zhu" w:date="2023-06-01T23:50:10.195Z">
          <w:pPr>
            <w:pStyle w:val="ListParagraph"/>
            <w:numPr>
              <w:ilvl w:val="1"/>
              <w:numId w:val="1"/>
            </w:numPr>
            <w:spacing w:line="360" w:lineRule="auto"/>
          </w:pPr>
        </w:pPrChange>
      </w:pPr>
      <w:ins w:author="Junqi Zhu" w:date="2023-06-01T23:51:32.385Z" w:id="38905590">
        <w:r w:rsidR="7ACC517E">
          <w:t xml:space="preserve">Add the effects of treatments to the model for </w:t>
        </w:r>
        <w:r w:rsidR="7ACC517E">
          <w:t>exploring</w:t>
        </w:r>
      </w:ins>
      <w:ins w:author="Junqi Zhu" w:date="2023-06-01T23:51:59.965Z" w:id="764760986">
        <w:r w:rsidR="7ACC517E">
          <w:t xml:space="preserve"> different measures for reducing botrytis severi</w:t>
        </w:r>
      </w:ins>
      <w:ins w:author="Junqi Zhu" w:date="2023-06-01T23:52:00.198Z" w:id="1422595944">
        <w:r w:rsidR="7ACC517E">
          <w:t>ty</w:t>
        </w:r>
      </w:ins>
    </w:p>
    <w:p w:rsidR="2B0E4043" w:rsidP="2B0E4043" w:rsidRDefault="2B0E4043" w14:paraId="41EF004E" w14:textId="65763AB1">
      <w:pPr>
        <w:pStyle w:val="ListParagraph"/>
        <w:numPr>
          <w:ilvl w:val="0"/>
          <w:numId w:val="1"/>
        </w:numPr>
        <w:spacing w:line="360" w:lineRule="auto"/>
        <w:rPr>
          <w:del w:author="Junqi Zhu" w:date="2023-06-01T23:54:37.928Z" w:id="1459891576"/>
        </w:rPr>
      </w:pPr>
    </w:p>
    <w:p w:rsidR="0088181B" w:rsidP="0088181B" w:rsidRDefault="0088181B" w14:paraId="53A22288" w14:textId="77777777">
      <w:pPr>
        <w:pStyle w:val="ListParagraph"/>
        <w:numPr>
          <w:ilvl w:val="0"/>
          <w:numId w:val="1"/>
        </w:numPr>
        <w:spacing w:line="360" w:lineRule="auto"/>
        <w:rPr>
          <w:del w:author="Junqi Zhu" w:date="2023-06-01T23:30:07.517Z" w:id="883827855"/>
        </w:rPr>
      </w:pPr>
      <w:del w:author="Junqi Zhu" w:date="2023-06-01T23:30:07.554Z" w:id="20783255">
        <w:r w:rsidDel="0088181B">
          <w:delText>Contribution of APSIM model to disease model</w:delText>
        </w:r>
        <w:r w:rsidDel="0088181B">
          <w:delText>.</w:delText>
        </w:r>
      </w:del>
    </w:p>
    <w:p w:rsidR="004436B5" w:rsidP="0016038A" w:rsidRDefault="00033674" w14:paraId="1F2CE62B" w14:textId="49073CA2">
      <w:pPr>
        <w:pStyle w:val="ListParagraph"/>
        <w:numPr>
          <w:ilvl w:val="0"/>
          <w:numId w:val="1"/>
        </w:numPr>
        <w:spacing w:line="360" w:lineRule="auto"/>
        <w:rPr/>
      </w:pPr>
      <w:r w:rsidR="00033674">
        <w:rPr/>
        <w:t xml:space="preserve">Find out how model results relate to </w:t>
      </w:r>
      <w:r w:rsidR="00F43D37">
        <w:rPr/>
        <w:t>visual</w:t>
      </w:r>
      <w:r w:rsidR="00033674">
        <w:rPr/>
        <w:t xml:space="preserve"> severity</w:t>
      </w:r>
      <w:r w:rsidR="00F43D37">
        <w:rPr/>
        <w:t xml:space="preserve"> of botrytis disease</w:t>
      </w:r>
      <w:r w:rsidR="00033674">
        <w:rPr/>
        <w:t xml:space="preserve">, </w:t>
      </w:r>
      <w:r w:rsidR="001B40BD">
        <w:rPr/>
        <w:t>build a model of visual severity and results</w:t>
      </w:r>
      <w:r w:rsidR="001B40BD">
        <w:rPr/>
        <w:t xml:space="preserve"> of</w:t>
      </w:r>
      <w:r w:rsidR="001B40BD">
        <w:rPr/>
        <w:t xml:space="preserve"> G-D</w:t>
      </w:r>
      <w:r w:rsidR="001B40BD">
        <w:rPr/>
        <w:t xml:space="preserve"> model, </w:t>
      </w:r>
      <w:r w:rsidR="00033674">
        <w:rPr/>
        <w:t>making it practical for growers</w:t>
      </w:r>
      <w:r w:rsidR="00F43D37">
        <w:rPr/>
        <w:t>, managers,</w:t>
      </w:r>
      <w:r w:rsidR="00F43D37">
        <w:rPr/>
        <w:t xml:space="preserve"> and others</w:t>
      </w:r>
      <w:r w:rsidR="00033674">
        <w:rPr/>
        <w:t>.</w:t>
      </w:r>
    </w:p>
    <w:p w:rsidR="00033674" w:rsidP="0016038A" w:rsidRDefault="005B2C90" w14:paraId="0894B1DE" w14:textId="33B7F95C">
      <w:pPr>
        <w:pStyle w:val="ListParagraph"/>
        <w:numPr>
          <w:ilvl w:val="0"/>
          <w:numId w:val="1"/>
        </w:numPr>
        <w:spacing w:line="360" w:lineRule="auto"/>
        <w:rPr/>
      </w:pPr>
      <w:r w:rsidR="005B2C90">
        <w:rPr/>
        <w:t xml:space="preserve">Optimize </w:t>
      </w:r>
      <w:r w:rsidR="005B2C90">
        <w:rPr/>
        <w:t xml:space="preserve">and </w:t>
      </w:r>
      <w:r w:rsidR="005B2C90">
        <w:rPr/>
        <w:t>validat</w:t>
      </w:r>
      <w:r w:rsidR="005B2C90">
        <w:rPr/>
        <w:t xml:space="preserve">e </w:t>
      </w:r>
      <w:r w:rsidR="005B2C90">
        <w:rPr/>
        <w:t>the model and predict</w:t>
      </w:r>
      <w:r w:rsidR="005B2C90">
        <w:rPr/>
        <w:t xml:space="preserve"> </w:t>
      </w:r>
      <w:r w:rsidR="00F43D37">
        <w:rPr/>
        <w:t>botrytis disease</w:t>
      </w:r>
      <w:r w:rsidR="00F43D37">
        <w:rPr/>
        <w:t xml:space="preserve"> severity</w:t>
      </w:r>
      <w:r w:rsidR="00D52A10">
        <w:rPr/>
        <w:t xml:space="preserve">, </w:t>
      </w:r>
      <w:r w:rsidR="00D52A10">
        <w:rPr/>
        <w:t>to help growers prevent and control the disease and reduce losses</w:t>
      </w:r>
      <w:r w:rsidR="00F43D37">
        <w:rPr/>
        <w:t>.</w:t>
      </w:r>
    </w:p>
    <w:p w:rsidR="00076658" w:rsidP="0016038A" w:rsidRDefault="00076658" w14:paraId="61244BE3" w14:textId="4B589386">
      <w:pPr>
        <w:pStyle w:val="ListParagraph"/>
        <w:numPr>
          <w:ilvl w:val="0"/>
          <w:numId w:val="1"/>
        </w:numPr>
        <w:spacing w:line="360" w:lineRule="auto"/>
        <w:rPr/>
      </w:pPr>
      <w:r w:rsidR="00076658">
        <w:rPr/>
        <w:t xml:space="preserve">Improve the model, </w:t>
      </w:r>
      <w:r w:rsidR="00076658">
        <w:rPr/>
        <w:t>add</w:t>
      </w:r>
      <w:r w:rsidR="00076658">
        <w:rPr/>
        <w:t xml:space="preserve"> the impact parameters of </w:t>
      </w:r>
      <w:r w:rsidR="00076658">
        <w:rPr/>
        <w:t>treatments</w:t>
      </w:r>
      <w:r w:rsidR="00076658">
        <w:rPr/>
        <w:t>, and explore the significance of the model for the application of control measures</w:t>
      </w:r>
      <w:r w:rsidR="00076658">
        <w:rPr/>
        <w:t>.</w:t>
      </w:r>
      <w:r w:rsidR="00076658">
        <w:rPr/>
        <w:t xml:space="preserve"> </w:t>
      </w:r>
    </w:p>
    <w:p w:rsidR="00F43D37" w:rsidP="0016038A" w:rsidRDefault="00D52A10" w14:paraId="37A22B14" w14:textId="48803B80">
      <w:pPr>
        <w:pStyle w:val="ListParagraph"/>
        <w:numPr>
          <w:ilvl w:val="0"/>
          <w:numId w:val="1"/>
        </w:numPr>
        <w:spacing w:line="360" w:lineRule="auto"/>
        <w:rPr/>
      </w:pPr>
      <w:r w:rsidR="00D52A10">
        <w:rPr/>
        <w:t xml:space="preserve">Try to figure out how </w:t>
      </w:r>
      <w:r w:rsidR="00D52A10">
        <w:rPr/>
        <w:t>visual</w:t>
      </w:r>
      <w:r w:rsidR="00D52A10">
        <w:rPr/>
        <w:t xml:space="preserve"> </w:t>
      </w:r>
      <w:r w:rsidR="00D52A10">
        <w:rPr/>
        <w:t>severity relates to simulated severity</w:t>
      </w:r>
      <w:r w:rsidR="00D52A10">
        <w:rPr/>
        <w:t xml:space="preserve"> </w:t>
      </w:r>
      <w:r w:rsidR="00D52A10">
        <w:rPr/>
        <w:t>and</w:t>
      </w:r>
      <w:r w:rsidR="00D52A10">
        <w:rPr/>
        <w:t xml:space="preserve"> weather conditions, explain why </w:t>
      </w:r>
      <w:r w:rsidR="00D52A10">
        <w:rPr/>
        <w:t>botrytis</w:t>
      </w:r>
      <w:r w:rsidR="00D52A10">
        <w:rPr/>
        <w:t xml:space="preserve"> disease is severe</w:t>
      </w:r>
      <w:r w:rsidR="00D52A10">
        <w:rPr/>
        <w:t>.</w:t>
      </w:r>
      <w:r w:rsidR="00076658">
        <w:rPr/>
        <w:t xml:space="preserve"> </w:t>
      </w:r>
      <w:r w:rsidR="00076658">
        <w:rPr/>
        <w:t>It</w:t>
      </w:r>
      <w:r w:rsidR="00076658">
        <w:rPr/>
        <w:t xml:space="preserve"> helps us understand disease occurrence and development and optimize prediction models</w:t>
      </w:r>
      <w:r w:rsidR="00076658">
        <w:rPr/>
        <w:t>.</w:t>
      </w:r>
    </w:p>
    <w:p w:rsidR="004436B5" w:rsidP="0016038A" w:rsidRDefault="004436B5" w14:paraId="4B86FF20" w14:textId="77777777">
      <w:pPr>
        <w:spacing w:line="360" w:lineRule="auto"/>
      </w:pPr>
    </w:p>
    <w:p w:rsidR="00033674" w:rsidP="0016038A" w:rsidRDefault="00033674" w14:paraId="7E829CA8" w14:textId="209A90E7">
      <w:pPr>
        <w:spacing w:line="360" w:lineRule="auto"/>
      </w:pPr>
      <w:r>
        <w:t>Introduction</w:t>
      </w:r>
    </w:p>
    <w:p w:rsidR="00846BB6" w:rsidP="0016038A" w:rsidRDefault="00846BB6" w14:paraId="7B0E0A9F" w14:textId="77777777">
      <w:pPr>
        <w:spacing w:line="360" w:lineRule="auto"/>
      </w:pPr>
    </w:p>
    <w:p w:rsidR="00033674" w:rsidP="0016038A" w:rsidRDefault="00846BB6" w14:paraId="35A14907" w14:textId="700C0D2E">
      <w:pPr>
        <w:spacing w:line="360" w:lineRule="auto"/>
      </w:pPr>
      <w:r w:rsidRPr="00846BB6">
        <w:t>The mechanistic model developed by González-Domínguez et al. (201</w:t>
      </w:r>
      <w:r>
        <w:t>5</w:t>
      </w:r>
      <w:r w:rsidRPr="00846BB6">
        <w:t xml:space="preserve">) accounts for </w:t>
      </w:r>
      <w:r w:rsidR="00535FF5">
        <w:rPr>
          <w:rFonts w:hint="eastAsia"/>
        </w:rPr>
        <w:t>weather</w:t>
      </w:r>
      <w:r w:rsidR="00535FF5">
        <w:t xml:space="preserve">, vine growth stage, and </w:t>
      </w:r>
      <w:r w:rsidR="00535FF5">
        <w:rPr>
          <w:rFonts w:hint="eastAsia"/>
        </w:rPr>
        <w:t>the</w:t>
      </w:r>
      <w:r w:rsidR="00535FF5">
        <w:t xml:space="preserve"> main</w:t>
      </w:r>
      <w:r w:rsidRPr="00846BB6">
        <w:t xml:space="preserve"> infection pathways. The model considers two infection periods: the first period from "inflorescences clearly visible" to "berries groat-sized," and the second period from "majority of berries touching" to "berries ripe for harvest." During the first period, the model calculates the severity of infection on inflorescences and young clusters caused by conidia (SEV1). During the second period, the model calculates the severity of infection on ripening berries by conidia (SEV2) and the severity of berry-to-berry infection caused by mycelium (SEV3).</w:t>
      </w:r>
    </w:p>
    <w:p w:rsidR="000C7C3C" w:rsidP="0016038A" w:rsidRDefault="000C7C3C" w14:paraId="7FCCE546" w14:textId="77777777">
      <w:pPr>
        <w:spacing w:line="360" w:lineRule="auto"/>
      </w:pPr>
    </w:p>
    <w:p w:rsidR="004436B5" w:rsidP="0016038A" w:rsidRDefault="004436B5" w14:paraId="111EBDA9" w14:textId="4CB608F6">
      <w:pPr>
        <w:spacing w:line="360" w:lineRule="auto"/>
      </w:pPr>
      <w:r>
        <w:t>Outline</w:t>
      </w:r>
    </w:p>
    <w:p w:rsidR="00EF32A1" w:rsidP="0016038A" w:rsidRDefault="00A94FCF" w14:paraId="456EC36D" w14:textId="644E8245">
      <w:pPr>
        <w:pStyle w:val="ListParagraph"/>
        <w:numPr>
          <w:ilvl w:val="0"/>
          <w:numId w:val="2"/>
        </w:numPr>
        <w:spacing w:line="360" w:lineRule="auto"/>
      </w:pPr>
      <w:r w:rsidRPr="00A94FCF">
        <w:t>Introduce the grape</w:t>
      </w:r>
      <w:r w:rsidR="00A422D9">
        <w:t>vine</w:t>
      </w:r>
      <w:r w:rsidRPr="00A94FCF">
        <w:t xml:space="preserve"> growing, occurrence of botrytis and climate characteristics in Marlborough</w:t>
      </w:r>
      <w:r w:rsidRPr="00F426BD" w:rsidR="00F426BD">
        <w:t xml:space="preserve"> </w:t>
      </w:r>
      <w:r w:rsidR="00F426BD">
        <w:t>f</w:t>
      </w:r>
      <w:r w:rsidRPr="00F52AA9" w:rsidR="00F426BD">
        <w:t xml:space="preserve">itting </w:t>
      </w:r>
      <w:r w:rsidR="00F426BD">
        <w:t>(See Figure 1</w:t>
      </w:r>
      <w:r w:rsidR="00871032">
        <w:t>.</w:t>
      </w:r>
      <w:r w:rsidR="00F426BD">
        <w:t>)</w:t>
      </w:r>
      <w:r>
        <w:t>.</w:t>
      </w:r>
      <w:r w:rsidRPr="00A94FCF">
        <w:rPr>
          <w:b/>
          <w:bCs/>
        </w:rPr>
        <w:t xml:space="preserve"> </w:t>
      </w:r>
      <w:r w:rsidRPr="00F426BD" w:rsidR="00F426BD">
        <w:rPr>
          <w:b/>
          <w:bCs/>
          <w:color w:val="FF0000"/>
        </w:rPr>
        <w:t>(Partially done)</w:t>
      </w:r>
    </w:p>
    <w:p w:rsidR="004436B5" w:rsidP="0016038A" w:rsidRDefault="004436B5" w14:paraId="5188D472" w14:textId="7B108FEF">
      <w:pPr>
        <w:pStyle w:val="ListParagraph"/>
        <w:numPr>
          <w:ilvl w:val="0"/>
          <w:numId w:val="2"/>
        </w:numPr>
        <w:spacing w:line="360" w:lineRule="auto"/>
      </w:pPr>
      <w:r>
        <w:t>T</w:t>
      </w:r>
      <w:r w:rsidRPr="004436B5">
        <w:t xml:space="preserve">he function of </w:t>
      </w:r>
      <w:r>
        <w:t>the</w:t>
      </w:r>
      <w:r w:rsidRPr="008C51F8">
        <w:t xml:space="preserve"> model </w:t>
      </w:r>
      <w:r w:rsidRPr="004436B5">
        <w:t>is realized by programming and applied in Mar</w:t>
      </w:r>
      <w:r>
        <w:t>l</w:t>
      </w:r>
      <w:r w:rsidRPr="004436B5">
        <w:t>b</w:t>
      </w:r>
      <w:r>
        <w:rPr>
          <w:rFonts w:hint="eastAsia"/>
        </w:rPr>
        <w:t>o</w:t>
      </w:r>
      <w:r>
        <w:t>rough</w:t>
      </w:r>
      <w:r w:rsidRPr="004436B5">
        <w:t xml:space="preserve"> </w:t>
      </w:r>
      <w:r>
        <w:rPr>
          <w:rFonts w:hint="eastAsia"/>
        </w:rPr>
        <w:t>New</w:t>
      </w:r>
      <w:r>
        <w:t xml:space="preserve"> </w:t>
      </w:r>
      <w:r>
        <w:rPr>
          <w:rFonts w:hint="eastAsia"/>
        </w:rPr>
        <w:t>Zealand</w:t>
      </w:r>
      <w:r>
        <w:t xml:space="preserve"> a</w:t>
      </w:r>
      <w:r w:rsidRPr="008C51F8">
        <w:t xml:space="preserve">ccording to the </w:t>
      </w:r>
      <w:r w:rsidRPr="004436B5">
        <w:t>description</w:t>
      </w:r>
      <w:r w:rsidRPr="008C51F8">
        <w:t xml:space="preserve"> </w:t>
      </w:r>
      <w:r>
        <w:t xml:space="preserve">of </w:t>
      </w:r>
      <w:r w:rsidRPr="008C51F8">
        <w:t>G-D model in the article</w:t>
      </w:r>
      <w:r>
        <w:t>.</w:t>
      </w:r>
      <w:r w:rsidR="004E1F15">
        <w:t xml:space="preserve"> </w:t>
      </w:r>
      <w:r w:rsidRPr="00811CC6" w:rsidR="004E1F15">
        <w:rPr>
          <w:b/>
          <w:bCs/>
          <w:color w:val="0070C0"/>
        </w:rPr>
        <w:t>(Done)</w:t>
      </w:r>
    </w:p>
    <w:p w:rsidRPr="00EF32A1" w:rsidR="00EE29D4" w:rsidP="0016038A" w:rsidRDefault="00EE29D4" w14:paraId="6E82A688" w14:textId="77B395E4">
      <w:pPr>
        <w:pStyle w:val="ListParagraph"/>
        <w:numPr>
          <w:ilvl w:val="0"/>
          <w:numId w:val="2"/>
        </w:numPr>
        <w:spacing w:line="360" w:lineRule="auto"/>
        <w:rPr>
          <w:b w:val="1"/>
          <w:bCs w:val="1"/>
        </w:rPr>
      </w:pPr>
      <w:r w:rsidR="00EE29D4">
        <w:rPr/>
        <w:t xml:space="preserve">Use the growth </w:t>
      </w:r>
      <w:r w:rsidR="00EE29D4">
        <w:rPr/>
        <w:t>stage</w:t>
      </w:r>
      <w:r w:rsidR="00EE29D4">
        <w:rPr/>
        <w:t xml:space="preserve"> simulated by APSIM instead of the real growth </w:t>
      </w:r>
      <w:r w:rsidR="00EE29D4">
        <w:rPr/>
        <w:t>stage</w:t>
      </w:r>
      <w:r w:rsidR="00EE29D4">
        <w:rPr/>
        <w:t xml:space="preserve"> in the model</w:t>
      </w:r>
      <w:r w:rsidR="00EE29D4">
        <w:rPr/>
        <w:t xml:space="preserve">, </w:t>
      </w:r>
      <w:r w:rsidR="00EE29D4">
        <w:rPr/>
        <w:t xml:space="preserve">because the growth </w:t>
      </w:r>
      <w:r w:rsidR="00EE29D4">
        <w:rPr/>
        <w:t>stage</w:t>
      </w:r>
      <w:r w:rsidR="00EE29D4">
        <w:rPr/>
        <w:t xml:space="preserve"> of each planting area is different, the data is </w:t>
      </w:r>
      <w:r w:rsidR="00EE29D4">
        <w:rPr/>
        <w:t>not easy to obtain</w:t>
      </w:r>
      <w:r w:rsidR="00EE29D4">
        <w:rPr/>
        <w:t>, and the APSIM simulation results are easy to obtain.</w:t>
      </w:r>
      <w:r w:rsidR="00EE29D4">
        <w:rPr/>
        <w:t xml:space="preserve"> </w:t>
      </w:r>
      <w:commentRangeStart w:id="510786090"/>
      <w:r w:rsidR="00EE29D4">
        <w:rPr/>
        <w:t xml:space="preserve">Compare the </w:t>
      </w:r>
      <w:r w:rsidR="00EE29D4">
        <w:rPr/>
        <w:t xml:space="preserve">real and simulated growth </w:t>
      </w:r>
      <w:r w:rsidR="00EE29D4">
        <w:rPr/>
        <w:t>stage</w:t>
      </w:r>
      <w:r w:rsidR="00EE29D4">
        <w:rPr/>
        <w:t>, the simulation results were acceptable</w:t>
      </w:r>
      <w:r w:rsidR="00522CB8">
        <w:rPr/>
        <w:t xml:space="preserve"> (See Table 1</w:t>
      </w:r>
      <w:r w:rsidR="003358F3">
        <w:rPr/>
        <w:t>,</w:t>
      </w:r>
      <w:r w:rsidR="003358F3">
        <w:rPr/>
        <w:t xml:space="preserve"> </w:t>
      </w:r>
      <w:r w:rsidR="003358F3">
        <w:rPr/>
        <w:t>Phenology dates.xlsx from Rob, Project code: P/471008/01</w:t>
      </w:r>
      <w:r w:rsidR="00522CB8">
        <w:rPr/>
        <w:t>)</w:t>
      </w:r>
      <w:r w:rsidR="00EE29D4">
        <w:rPr/>
        <w:t xml:space="preserve">. </w:t>
      </w:r>
      <w:r w:rsidRPr="7CFDC29E" w:rsidR="00EE29D4">
        <w:rPr>
          <w:b w:val="1"/>
          <w:bCs w:val="1"/>
          <w:color w:val="0070C0"/>
        </w:rPr>
        <w:t>(Done)</w:t>
      </w:r>
      <w:commentRangeEnd w:id="510786090"/>
      <w:r>
        <w:rPr>
          <w:rStyle w:val="CommentReference"/>
        </w:rPr>
        <w:commentReference w:id="510786090"/>
      </w:r>
    </w:p>
    <w:p w:rsidR="003310F8" w:rsidP="7CFDC29E" w:rsidRDefault="003310F8" w14:paraId="3AA36DE7" w14:textId="647DE8E5">
      <w:pPr>
        <w:pStyle w:val="ListParagraph"/>
        <w:numPr>
          <w:ilvl w:val="0"/>
          <w:numId w:val="2"/>
        </w:numPr>
        <w:spacing w:line="360" w:lineRule="auto"/>
        <w:rPr>
          <w:ins w:author="Junqi Zhu" w:date="2023-06-02T00:04:10.967Z" w:id="1824418278"/>
          <w:b w:val="1"/>
          <w:bCs w:val="1"/>
          <w:color w:val="0070C0"/>
        </w:rPr>
      </w:pPr>
      <w:r w:rsidR="003310F8">
        <w:rPr/>
        <w:t>F</w:t>
      </w:r>
      <w:r w:rsidR="003310F8">
        <w:rPr/>
        <w:t>it and analy</w:t>
      </w:r>
      <w:r w:rsidR="003310F8">
        <w:rPr/>
        <w:t>s</w:t>
      </w:r>
      <w:r w:rsidR="00EF32A1">
        <w:rPr/>
        <w:t>e</w:t>
      </w:r>
      <w:r w:rsidR="003310F8">
        <w:rPr/>
        <w:t xml:space="preserve"> the relationship between visual severity </w:t>
      </w:r>
      <w:r w:rsidR="003310F8">
        <w:rPr/>
        <w:t>and</w:t>
      </w:r>
      <w:r w:rsidR="003310F8">
        <w:rPr/>
        <w:t xml:space="preserve"> SEV1, SEV2, SEV3 </w:t>
      </w:r>
      <w:r w:rsidR="003310F8">
        <w:rPr/>
        <w:t>u</w:t>
      </w:r>
      <w:r w:rsidR="003310F8">
        <w:rPr/>
        <w:t xml:space="preserve">sing linear, linear mixed, </w:t>
      </w:r>
      <w:r w:rsidR="00F52AA9">
        <w:rPr/>
        <w:t>LOESS</w:t>
      </w:r>
      <w:r w:rsidR="00F52AA9">
        <w:rPr/>
        <w:t xml:space="preserve"> (</w:t>
      </w:r>
      <w:r w:rsidR="00F52AA9">
        <w:rPr/>
        <w:t>LOcally</w:t>
      </w:r>
      <w:r w:rsidR="00F52AA9">
        <w:rPr/>
        <w:t xml:space="preserve"> </w:t>
      </w:r>
      <w:r w:rsidR="00F52AA9">
        <w:rPr/>
        <w:t>WEighted</w:t>
      </w:r>
      <w:r w:rsidR="00F52AA9">
        <w:rPr/>
        <w:t xml:space="preserve"> Scatter-plot Smoother</w:t>
      </w:r>
      <w:r w:rsidR="00F52AA9">
        <w:rPr/>
        <w:t>)</w:t>
      </w:r>
      <w:r w:rsidR="00F52AA9">
        <w:rPr/>
        <w:t xml:space="preserve"> </w:t>
      </w:r>
      <w:r w:rsidR="00F52AA9">
        <w:rPr/>
        <w:t>c</w:t>
      </w:r>
      <w:r w:rsidR="00F52AA9">
        <w:rPr/>
        <w:t xml:space="preserve">urve </w:t>
      </w:r>
      <w:r w:rsidR="00F52AA9">
        <w:rPr/>
        <w:t>f</w:t>
      </w:r>
      <w:r w:rsidR="00F52AA9">
        <w:rPr/>
        <w:t xml:space="preserve">itting </w:t>
      </w:r>
      <w:r w:rsidR="00F30DE1">
        <w:rPr/>
        <w:t xml:space="preserve">(See Table </w:t>
      </w:r>
      <w:r w:rsidR="0044228D">
        <w:rPr/>
        <w:t>2</w:t>
      </w:r>
      <w:r w:rsidR="00F30DE1">
        <w:rPr/>
        <w:t>-</w:t>
      </w:r>
      <w:r w:rsidR="00871032">
        <w:rPr/>
        <w:t>4</w:t>
      </w:r>
      <w:r w:rsidR="00414F64">
        <w:rPr/>
        <w:t xml:space="preserve"> and Figure </w:t>
      </w:r>
      <w:r w:rsidR="00F426BD">
        <w:rPr/>
        <w:t>2</w:t>
      </w:r>
      <w:r w:rsidR="00871032">
        <w:rPr/>
        <w:t>-3</w:t>
      </w:r>
      <w:r w:rsidR="00F30DE1">
        <w:rPr/>
        <w:t>)</w:t>
      </w:r>
      <w:r w:rsidR="00F30DE1">
        <w:rPr/>
        <w:t xml:space="preserve">. </w:t>
      </w:r>
      <w:r w:rsidR="005E793B">
        <w:rPr/>
        <w:t xml:space="preserve"> </w:t>
      </w:r>
      <w:r w:rsidRPr="7CFDC29E" w:rsidR="005E793B">
        <w:rPr>
          <w:b w:val="1"/>
          <w:bCs w:val="1"/>
          <w:color w:val="0070C0"/>
        </w:rPr>
        <w:t>(Done)</w:t>
      </w:r>
    </w:p>
    <w:p w:rsidR="35B8CCBE" w:rsidP="7CFDC29E" w:rsidRDefault="35B8CCBE" w14:paraId="4935BE3D" w14:textId="4C63D570">
      <w:pPr>
        <w:pStyle w:val="ListParagraph"/>
        <w:numPr>
          <w:ilvl w:val="1"/>
          <w:numId w:val="2"/>
        </w:numPr>
        <w:spacing w:line="360" w:lineRule="auto"/>
        <w:rPr>
          <w:ins w:author="Junqi Zhu" w:date="2023-06-02T00:04:28.796Z" w:id="337006430"/>
        </w:rPr>
        <w:pPrChange w:author="Junqi Zhu" w:date="2023-06-02T00:04:28.801Z">
          <w:pPr>
            <w:pStyle w:val="ListParagraph"/>
            <w:numPr>
              <w:ilvl w:val="0"/>
              <w:numId w:val="2"/>
            </w:numPr>
            <w:spacing w:line="360" w:lineRule="auto"/>
          </w:pPr>
        </w:pPrChange>
      </w:pPr>
      <w:ins w:author="Junqi Zhu" w:date="2023-06-02T00:04:45.628Z" w:id="1855602756">
        <w:r w:rsidR="35B8CCBE">
          <w:t>Evaluate whether the use of the severity index significantly improve the severity perdition compared to purely use leaf wetness and met data during the phase 2</w:t>
        </w:r>
      </w:ins>
    </w:p>
    <w:p w:rsidR="7CFDC29E" w:rsidP="7CFDC29E" w:rsidRDefault="7CFDC29E" w14:paraId="607647CB" w14:textId="2122133D">
      <w:pPr>
        <w:pStyle w:val="ListParagraph"/>
        <w:numPr>
          <w:ilvl w:val="0"/>
          <w:numId w:val="2"/>
        </w:numPr>
        <w:spacing w:line="360" w:lineRule="auto"/>
        <w:rPr>
          <w:del w:author="Junqi Zhu" w:date="2023-06-02T00:04:28.34Z" w:id="149497733"/>
          <w:b w:val="1"/>
          <w:bCs w:val="1"/>
          <w:color w:val="0070C0"/>
        </w:rPr>
      </w:pPr>
    </w:p>
    <w:p w:rsidR="004E1F15" w:rsidP="0016038A" w:rsidRDefault="004E1F15" w14:paraId="5F38805E" w14:textId="667813AF">
      <w:pPr>
        <w:pStyle w:val="ListParagraph"/>
        <w:numPr>
          <w:ilvl w:val="0"/>
          <w:numId w:val="2"/>
        </w:numPr>
        <w:spacing w:line="360" w:lineRule="auto"/>
        <w:rPr/>
      </w:pPr>
      <w:bookmarkStart w:name="_Hlk136517571" w:id="0"/>
      <w:r w:rsidR="004E1F15">
        <w:rPr/>
        <w:t xml:space="preserve">Optimize </w:t>
      </w:r>
      <w:r w:rsidR="004E1F15">
        <w:rPr/>
        <w:t xml:space="preserve">and </w:t>
      </w:r>
      <w:r w:rsidR="004E1F15">
        <w:rPr/>
        <w:t>validat</w:t>
      </w:r>
      <w:r w:rsidR="004E1F15">
        <w:rPr/>
        <w:t xml:space="preserve">e </w:t>
      </w:r>
      <w:r w:rsidR="004E1F15">
        <w:rPr/>
        <w:t>the model and predict</w:t>
      </w:r>
      <w:r w:rsidR="004E1F15">
        <w:rPr/>
        <w:t xml:space="preserve"> botrytis disease</w:t>
      </w:r>
      <w:r w:rsidR="004E1F15">
        <w:rPr/>
        <w:t xml:space="preserve"> severity</w:t>
      </w:r>
      <w:r w:rsidR="004E1F15">
        <w:rPr/>
        <w:t>.</w:t>
      </w:r>
      <w:r w:rsidR="00F37273">
        <w:rPr/>
        <w:t xml:space="preserve"> </w:t>
      </w:r>
      <w:r w:rsidRPr="7CFDC29E" w:rsidR="00F37273">
        <w:rPr>
          <w:b w:val="1"/>
          <w:bCs w:val="1"/>
          <w:color w:val="FF0000"/>
        </w:rPr>
        <w:t>(Partially done)</w:t>
      </w:r>
    </w:p>
    <w:bookmarkEnd w:id="0"/>
    <w:p w:rsidR="004E1F15" w:rsidP="0016038A" w:rsidRDefault="004E1F15" w14:paraId="15A1911C" w14:textId="573704B9">
      <w:pPr>
        <w:pStyle w:val="ListParagraph"/>
        <w:numPr>
          <w:ilvl w:val="0"/>
          <w:numId w:val="2"/>
        </w:numPr>
        <w:spacing w:line="360" w:lineRule="auto"/>
        <w:rPr/>
      </w:pPr>
      <w:r w:rsidR="004E1F15">
        <w:rPr/>
        <w:t xml:space="preserve">Improve the model, </w:t>
      </w:r>
      <w:r w:rsidR="004E1F15">
        <w:rPr/>
        <w:t>add</w:t>
      </w:r>
      <w:r w:rsidR="004E1F15">
        <w:rPr/>
        <w:t xml:space="preserve"> the impact parameters of </w:t>
      </w:r>
      <w:r w:rsidR="004E1F15">
        <w:rPr/>
        <w:t>treatments</w:t>
      </w:r>
      <w:r w:rsidR="00E84C2A">
        <w:rPr/>
        <w:t xml:space="preserve"> (See Table </w:t>
      </w:r>
      <w:r w:rsidR="00871032">
        <w:rPr/>
        <w:t>5</w:t>
      </w:r>
      <w:r w:rsidR="00E84C2A">
        <w:rPr/>
        <w:t>-</w:t>
      </w:r>
      <w:r w:rsidR="00871032">
        <w:rPr/>
        <w:t>6</w:t>
      </w:r>
      <w:r w:rsidR="00E84C2A">
        <w:rPr/>
        <w:t>)</w:t>
      </w:r>
      <w:r w:rsidR="00E84C2A">
        <w:rPr/>
        <w:t>.</w:t>
      </w:r>
      <w:r w:rsidR="004E1F15">
        <w:rPr/>
        <w:t xml:space="preserve"> </w:t>
      </w:r>
      <w:r w:rsidR="00EF32A1">
        <w:rPr/>
        <w:t xml:space="preserve">Simulate the severity of </w:t>
      </w:r>
      <w:r w:rsidR="00EF32A1">
        <w:rPr/>
        <w:t xml:space="preserve">botrytis </w:t>
      </w:r>
      <w:r w:rsidR="00EF32A1">
        <w:rPr/>
        <w:t>disease under different treatment</w:t>
      </w:r>
      <w:r w:rsidR="00EF32A1">
        <w:rPr/>
        <w:t>s</w:t>
      </w:r>
      <w:r w:rsidR="002F3AB5">
        <w:rPr/>
        <w:t>, t</w:t>
      </w:r>
      <w:r w:rsidR="002F3AB5">
        <w:rPr/>
        <w:t>he effect time lasts from January 1st to harvest date</w:t>
      </w:r>
      <w:r w:rsidR="00EF32A1">
        <w:rPr/>
        <w:t>.</w:t>
      </w:r>
      <w:r w:rsidR="00EF32A1">
        <w:rPr/>
        <w:t xml:space="preserve"> Analyse the impact of different treatments on severity</w:t>
      </w:r>
      <w:r w:rsidR="002F3AB5">
        <w:rPr/>
        <w:t xml:space="preserve"> (See Figure 4, </w:t>
      </w:r>
      <w:r w:rsidRPr="7CFDC29E" w:rsidR="002F3AB5">
        <w:rPr>
          <w:b w:val="1"/>
          <w:bCs w:val="1"/>
        </w:rPr>
        <w:t>this is a preliminary drawing, and the fitting relationship between SEV and severity has not been determined</w:t>
      </w:r>
      <w:r w:rsidR="002F3AB5">
        <w:rPr/>
        <w:t>.</w:t>
      </w:r>
      <w:r w:rsidR="002F3AB5">
        <w:rPr/>
        <w:t>)</w:t>
      </w:r>
      <w:r w:rsidR="00EF32A1">
        <w:rPr/>
        <w:t>.</w:t>
      </w:r>
      <w:r w:rsidR="00EF32A1">
        <w:rPr/>
        <w:t xml:space="preserve"> </w:t>
      </w:r>
      <w:r w:rsidRPr="7CFDC29E" w:rsidR="00EF32A1">
        <w:rPr>
          <w:b w:val="1"/>
          <w:bCs w:val="1"/>
          <w:color w:val="FF0000"/>
        </w:rPr>
        <w:t>(Partially done)</w:t>
      </w:r>
    </w:p>
    <w:p w:rsidRPr="00FE5327" w:rsidR="00FE5327" w:rsidP="00B031E5" w:rsidRDefault="009128D4" w14:paraId="26DB24E3" w14:textId="6D9F15EC">
      <w:pPr>
        <w:pStyle w:val="ListParagraph"/>
        <w:numPr>
          <w:ilvl w:val="0"/>
          <w:numId w:val="2"/>
        </w:numPr>
        <w:spacing w:line="360" w:lineRule="auto"/>
        <w:ind w:left="714" w:hanging="357"/>
        <w:rPr/>
      </w:pPr>
      <w:r w:rsidR="009128D4">
        <w:rPr/>
        <w:t>Optimize the calculation function for susceptibility in the model to align it better with the local actual situation.</w:t>
      </w:r>
      <w:r w:rsidR="009128D4">
        <w:rPr/>
        <w:t xml:space="preserve"> </w:t>
      </w:r>
      <w:r w:rsidR="00B031E5">
        <w:rPr/>
        <w:t xml:space="preserve">Optimize predictive model to obtain a </w:t>
      </w:r>
      <w:r w:rsidR="00B031E5">
        <w:rPr/>
        <w:t>range</w:t>
      </w:r>
      <w:r w:rsidR="00B031E5">
        <w:rPr/>
        <w:t xml:space="preserve"> of severity</w:t>
      </w:r>
      <w:r w:rsidR="00FE5327">
        <w:rPr/>
        <w:t xml:space="preserve">. </w:t>
      </w:r>
      <w:r w:rsidRPr="7CFDC29E" w:rsidR="00FE5327">
        <w:rPr>
          <w:b w:val="1"/>
          <w:bCs w:val="1"/>
          <w:color w:val="FF0000"/>
        </w:rPr>
        <w:t>(Just started)</w:t>
      </w:r>
    </w:p>
    <w:p w:rsidRPr="00871032" w:rsidR="004E1F15" w:rsidP="00B031E5" w:rsidRDefault="004E1F15" w14:paraId="7248956B" w14:textId="25A48952">
      <w:pPr>
        <w:pStyle w:val="ListParagraph"/>
        <w:numPr>
          <w:ilvl w:val="0"/>
          <w:numId w:val="2"/>
        </w:numPr>
        <w:spacing w:line="360" w:lineRule="auto"/>
        <w:ind w:left="714" w:hanging="357"/>
        <w:rPr/>
      </w:pPr>
      <w:r w:rsidR="004E1F15">
        <w:rPr/>
        <w:t xml:space="preserve">Try to figure out how </w:t>
      </w:r>
      <w:r w:rsidR="004E1F15">
        <w:rPr/>
        <w:t>visual</w:t>
      </w:r>
      <w:r w:rsidR="004E1F15">
        <w:rPr/>
        <w:t xml:space="preserve"> </w:t>
      </w:r>
      <w:r w:rsidR="004E1F15">
        <w:rPr/>
        <w:t>severity relates to simulated severity</w:t>
      </w:r>
      <w:r w:rsidR="004E1F15">
        <w:rPr/>
        <w:t xml:space="preserve"> </w:t>
      </w:r>
      <w:r w:rsidR="004E1F15">
        <w:rPr/>
        <w:t>and</w:t>
      </w:r>
      <w:r w:rsidR="004E1F15">
        <w:rPr/>
        <w:t xml:space="preserve"> weather conditions</w:t>
      </w:r>
      <w:r w:rsidR="006A3D54">
        <w:rPr/>
        <w:t xml:space="preserve"> during the infection windows</w:t>
      </w:r>
      <w:r w:rsidR="004E1F15">
        <w:rPr/>
        <w:t xml:space="preserve">, explain why </w:t>
      </w:r>
      <w:r w:rsidR="004E1F15">
        <w:rPr/>
        <w:t>botrytis</w:t>
      </w:r>
      <w:r w:rsidR="004E1F15">
        <w:rPr/>
        <w:t xml:space="preserve"> disease is severe</w:t>
      </w:r>
      <w:r w:rsidR="004E1F15">
        <w:rPr/>
        <w:t>.</w:t>
      </w:r>
      <w:r w:rsidRPr="7CFDC29E" w:rsidR="00A94FCF">
        <w:rPr>
          <w:b w:val="1"/>
          <w:bCs w:val="1"/>
          <w:color w:val="FF0000"/>
        </w:rPr>
        <w:t xml:space="preserve"> (</w:t>
      </w:r>
      <w:r w:rsidRPr="7CFDC29E" w:rsidR="00A94FCF">
        <w:rPr>
          <w:b w:val="1"/>
          <w:bCs w:val="1"/>
          <w:color w:val="FF0000"/>
        </w:rPr>
        <w:t>H</w:t>
      </w:r>
      <w:r w:rsidRPr="7CFDC29E" w:rsidR="00A94FCF">
        <w:rPr>
          <w:b w:val="1"/>
          <w:bCs w:val="1"/>
          <w:color w:val="FF0000"/>
        </w:rPr>
        <w:t>as not started)</w:t>
      </w:r>
    </w:p>
    <w:p w:rsidR="00871032" w:rsidP="00871032" w:rsidRDefault="00871032" w14:paraId="102C0655" w14:textId="77777777">
      <w:pPr>
        <w:spacing w:line="360" w:lineRule="auto"/>
      </w:pPr>
    </w:p>
    <w:p w:rsidR="00871032" w:rsidP="00871032" w:rsidRDefault="00871032" w14:paraId="75EE39C9" w14:textId="77777777">
      <w:pPr>
        <w:spacing w:line="360" w:lineRule="auto"/>
      </w:pPr>
    </w:p>
    <w:p w:rsidR="00871032" w:rsidP="00871032" w:rsidRDefault="00871032" w14:paraId="609313C7" w14:textId="77777777">
      <w:pPr>
        <w:spacing w:line="360" w:lineRule="auto"/>
      </w:pPr>
    </w:p>
    <w:p w:rsidR="00871032" w:rsidP="00871032" w:rsidRDefault="00871032" w14:paraId="684D0679" w14:textId="77777777">
      <w:pPr>
        <w:spacing w:line="360" w:lineRule="auto"/>
      </w:pPr>
    </w:p>
    <w:p w:rsidR="00871032" w:rsidP="00871032" w:rsidRDefault="00871032" w14:paraId="4E4DBDF9" w14:textId="77777777">
      <w:pPr>
        <w:spacing w:line="360" w:lineRule="auto"/>
      </w:pPr>
    </w:p>
    <w:p w:rsidR="00933868" w:rsidP="00933868" w:rsidRDefault="00933868" w14:paraId="5528D077" w14:textId="77777777">
      <w:pPr>
        <w:spacing w:line="360" w:lineRule="auto"/>
      </w:pPr>
    </w:p>
    <w:p w:rsidR="00933868" w:rsidRDefault="00933868" w14:paraId="04D60624" w14:textId="6259EE5D">
      <w:r>
        <w:br w:type="page"/>
      </w:r>
    </w:p>
    <w:p w:rsidR="00871032" w:rsidP="00871032" w:rsidRDefault="00871032" w14:paraId="5FB6A15A" w14:textId="5E82AA3C">
      <w:pPr>
        <w:spacing w:line="360" w:lineRule="auto"/>
        <w:jc w:val="center"/>
      </w:pPr>
      <w:r w:rsidR="00871032">
        <w:rPr/>
        <w:t>Fig</w:t>
      </w:r>
      <w:r w:rsidR="00871032">
        <w:rPr/>
        <w:t>ure</w:t>
      </w:r>
      <w:r w:rsidR="00871032">
        <w:rPr/>
        <w:t xml:space="preserve"> </w:t>
      </w:r>
      <w:r w:rsidR="00871032">
        <w:rPr/>
        <w:t>1.</w:t>
      </w:r>
      <w:r w:rsidR="00871032">
        <w:rPr/>
        <w:t xml:space="preserve"> Daily </w:t>
      </w:r>
      <w:r w:rsidR="00871032">
        <w:rPr/>
        <w:t>r</w:t>
      </w:r>
      <w:r w:rsidR="00871032">
        <w:rPr/>
        <w:t xml:space="preserve">ain and </w:t>
      </w:r>
      <w:r w:rsidR="006A3D54">
        <w:rPr/>
        <w:t>r</w:t>
      </w:r>
      <w:r w:rsidR="006A3D54">
        <w:rPr/>
        <w:t>elative</w:t>
      </w:r>
      <w:r w:rsidR="006A3D54">
        <w:rPr/>
        <w:t xml:space="preserve"> h</w:t>
      </w:r>
      <w:r w:rsidR="006A3D54">
        <w:rPr/>
        <w:t>umi</w:t>
      </w:r>
      <w:r w:rsidR="006A3D54">
        <w:rPr/>
        <w:t>dity</w:t>
      </w:r>
      <w:r w:rsidR="00871032">
        <w:rPr/>
        <w:t xml:space="preserve"> </w:t>
      </w:r>
      <w:r w:rsidR="00871032">
        <w:rPr/>
        <w:t>t</w:t>
      </w:r>
      <w:r w:rsidR="00871032">
        <w:rPr/>
        <w:t xml:space="preserve">ime </w:t>
      </w:r>
      <w:r w:rsidR="00871032">
        <w:rPr/>
        <w:t>s</w:t>
      </w:r>
      <w:r w:rsidR="00871032">
        <w:rPr/>
        <w:t xml:space="preserve">eries </w:t>
      </w:r>
      <w:r w:rsidR="00871032">
        <w:rPr/>
        <w:t>p</w:t>
      </w:r>
      <w:r w:rsidR="00871032">
        <w:rPr/>
        <w:t>lot</w:t>
      </w:r>
      <w:ins w:author="Junqi Zhu" w:date="2023-06-02T00:00:08.2Z" w:id="1456585036">
        <w:r w:rsidR="0561D794">
          <w:t xml:space="preserve"> (</w:t>
        </w:r>
        <w:r w:rsidR="0561D794">
          <w:t>maybe just</w:t>
        </w:r>
        <w:r w:rsidR="0561D794">
          <w:t xml:space="preserve"> show 5 </w:t>
        </w:r>
        <w:r w:rsidR="0561D794">
          <w:t>continus</w:t>
        </w:r>
        <w:r w:rsidR="0561D794">
          <w:t xml:space="preserve"> few years or get some summary information of the </w:t>
        </w:r>
      </w:ins>
      <w:ins w:author="Junqi Zhu" w:date="2023-06-02T00:01:10.232Z" w:id="685924029">
        <w:r w:rsidR="733678AB">
          <w:t>long-term</w:t>
        </w:r>
        <w:r w:rsidR="0561D794">
          <w:t xml:space="preserve"> climat</w:t>
        </w:r>
        <w:r w:rsidR="1B5B69A8">
          <w:t>ic conditions from Rob</w:t>
        </w:r>
      </w:ins>
      <w:ins w:author="Junqi Zhu" w:date="2023-06-02T00:00:08.2Z" w:id="1648018896">
        <w:r w:rsidR="0561D794">
          <w:t>)</w:t>
        </w:r>
      </w:ins>
    </w:p>
    <w:p w:rsidR="00933868" w:rsidP="00933868" w:rsidRDefault="00871032" w14:paraId="76F5918D" w14:textId="669AE7AC">
      <w:pPr>
        <w:spacing w:line="360" w:lineRule="auto"/>
        <w:sectPr w:rsidR="00933868">
          <w:pgSz w:w="11906" w:h="16838" w:orient="portrait"/>
          <w:pgMar w:top="1440" w:right="1440" w:bottom="1440" w:left="1440" w:header="708" w:footer="708" w:gutter="0"/>
          <w:cols w:space="708"/>
          <w:docGrid w:linePitch="360"/>
        </w:sectPr>
      </w:pPr>
      <w:r>
        <w:rPr>
          <w:noProof/>
        </w:rPr>
        <w:drawing>
          <wp:inline distT="0" distB="0" distL="0" distR="0" wp14:anchorId="0BA78BFA" wp14:editId="1773DEC0">
            <wp:extent cx="5698541" cy="395020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Botrytis-Disease-May5-_files/figure-docx/Daily%20Rain%20and%20RH%20Time%20Series-1.png"/>
                    <pic:cNvPicPr>
                      <a:picLocks noChangeAspect="1" noChangeArrowheads="1"/>
                    </pic:cNvPicPr>
                  </pic:nvPicPr>
                  <pic:blipFill>
                    <a:blip r:embed="rId5"/>
                    <a:stretch>
                      <a:fillRect/>
                    </a:stretch>
                  </pic:blipFill>
                  <pic:spPr bwMode="auto">
                    <a:xfrm>
                      <a:off x="0" y="0"/>
                      <a:ext cx="5704058" cy="3954032"/>
                    </a:xfrm>
                    <a:prstGeom prst="rect">
                      <a:avLst/>
                    </a:prstGeom>
                    <a:noFill/>
                    <a:ln w="9525">
                      <a:noFill/>
                      <a:headEnd/>
                      <a:tailEnd/>
                    </a:ln>
                  </pic:spPr>
                </pic:pic>
              </a:graphicData>
            </a:graphic>
          </wp:inline>
        </w:drawing>
      </w:r>
    </w:p>
    <w:p w:rsidR="00AF3898" w:rsidP="003358F3" w:rsidRDefault="00933868" w14:paraId="1F113700" w14:textId="5FB4E293">
      <w:pPr>
        <w:spacing w:line="240" w:lineRule="auto"/>
        <w:jc w:val="center"/>
      </w:pPr>
      <w:r>
        <w:rPr>
          <w:rFonts w:hint="eastAsia"/>
        </w:rPr>
        <w:lastRenderedPageBreak/>
        <w:t>Table</w:t>
      </w:r>
      <w:r>
        <w:t xml:space="preserve"> 1</w:t>
      </w:r>
      <w:r w:rsidR="00871032">
        <w:t>.</w:t>
      </w:r>
      <w:r>
        <w:t xml:space="preserve"> </w:t>
      </w:r>
      <w:r w:rsidRPr="00AF3898" w:rsidR="00AF3898">
        <w:t xml:space="preserve">Sauvignon </w:t>
      </w:r>
      <w:r w:rsidRPr="00AF3898" w:rsidR="00A422D9">
        <w:t>Blanc</w:t>
      </w:r>
      <w:r w:rsidRPr="00AF3898" w:rsidR="00AF3898">
        <w:rPr>
          <w:rFonts w:hint="eastAsia"/>
        </w:rPr>
        <w:t xml:space="preserve"> </w:t>
      </w:r>
      <w:r w:rsidR="00AF3898">
        <w:t>p</w:t>
      </w:r>
      <w:r w:rsidRPr="00933868">
        <w:t xml:space="preserve">henology </w:t>
      </w:r>
      <w:r>
        <w:rPr>
          <w:rFonts w:hint="eastAsia"/>
        </w:rPr>
        <w:t>d</w:t>
      </w:r>
      <w:r w:rsidRPr="00933868">
        <w:t xml:space="preserve">ates </w:t>
      </w:r>
      <w:r w:rsidR="00AB0F85">
        <w:t xml:space="preserve">estimated by </w:t>
      </w:r>
      <w:r w:rsidR="00AB0F85">
        <w:rPr>
          <w:rFonts w:hint="eastAsia"/>
        </w:rPr>
        <w:t>GDD</w:t>
      </w:r>
      <w:r w:rsidR="00F426BD">
        <w:t>s</w:t>
      </w:r>
      <w:r w:rsidR="00AB0F85">
        <w:t xml:space="preserve"> </w:t>
      </w:r>
      <w:r w:rsidRPr="00AB0F85" w:rsidR="00AB0F85">
        <w:t xml:space="preserve">and simulated by APSIM </w:t>
      </w:r>
      <w:r w:rsidR="00AB0F85">
        <w:t>in</w:t>
      </w:r>
      <w:r w:rsidRPr="00933868" w:rsidR="00AB0F85">
        <w:t xml:space="preserve"> </w:t>
      </w:r>
      <w:r w:rsidRPr="00AF3898" w:rsidR="00AB0F85">
        <w:t>Marlborough</w:t>
      </w:r>
    </w:p>
    <w:tbl>
      <w:tblPr>
        <w:tblW w:w="135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71"/>
        <w:gridCol w:w="1843"/>
        <w:gridCol w:w="1278"/>
        <w:gridCol w:w="1840"/>
        <w:gridCol w:w="1278"/>
        <w:gridCol w:w="1841"/>
        <w:gridCol w:w="1278"/>
        <w:gridCol w:w="1840"/>
        <w:gridCol w:w="1087"/>
      </w:tblGrid>
      <w:tr w:rsidRPr="003358F3" w:rsidR="003358F3" w:rsidTr="003358F3" w14:paraId="1BEB4B76" w14:textId="77777777">
        <w:trPr>
          <w:trHeight w:val="283"/>
          <w:jc w:val="center"/>
        </w:trPr>
        <w:tc>
          <w:tcPr>
            <w:tcW w:w="1271" w:type="dxa"/>
            <w:shd w:val="clear" w:color="auto" w:fill="auto"/>
            <w:noWrap/>
            <w:vAlign w:val="bottom"/>
            <w:hideMark/>
          </w:tcPr>
          <w:p w:rsidRPr="00933868" w:rsidR="00933868" w:rsidP="00933868" w:rsidRDefault="00933868" w14:paraId="03A8A365" w14:textId="6C2F9DFC">
            <w:pPr>
              <w:spacing w:after="0" w:line="240" w:lineRule="auto"/>
              <w:rPr>
                <w:rFonts w:ascii="Calibri" w:hAnsi="Calibri" w:eastAsia="Times New Roman" w:cs="Calibri"/>
                <w:color w:val="000000"/>
                <w:sz w:val="18"/>
                <w:szCs w:val="18"/>
              </w:rPr>
            </w:pPr>
          </w:p>
        </w:tc>
        <w:tc>
          <w:tcPr>
            <w:tcW w:w="3121" w:type="dxa"/>
            <w:gridSpan w:val="2"/>
            <w:shd w:val="clear" w:color="auto" w:fill="auto"/>
            <w:noWrap/>
            <w:vAlign w:val="bottom"/>
            <w:hideMark/>
          </w:tcPr>
          <w:p w:rsidRPr="00933868" w:rsidR="00933868" w:rsidP="00933868" w:rsidRDefault="00933868" w14:paraId="779103F3" w14:textId="28B09734">
            <w:pPr>
              <w:spacing w:after="0" w:line="240" w:lineRule="auto"/>
              <w:jc w:val="center"/>
              <w:rPr>
                <w:rFonts w:ascii="Calibri" w:hAnsi="Calibri" w:eastAsia="Times New Roman" w:cs="Calibri"/>
                <w:color w:val="000000"/>
                <w:sz w:val="18"/>
                <w:szCs w:val="18"/>
              </w:rPr>
            </w:pPr>
            <w:r w:rsidRPr="00933868">
              <w:rPr>
                <w:rFonts w:ascii="Calibri" w:hAnsi="Calibri" w:eastAsia="Times New Roman" w:cs="Calibri"/>
                <w:color w:val="000000"/>
                <w:sz w:val="18"/>
                <w:szCs w:val="18"/>
              </w:rPr>
              <w:t>Oyster Bay</w:t>
            </w:r>
          </w:p>
        </w:tc>
        <w:tc>
          <w:tcPr>
            <w:tcW w:w="3118" w:type="dxa"/>
            <w:gridSpan w:val="2"/>
            <w:shd w:val="clear" w:color="auto" w:fill="auto"/>
            <w:noWrap/>
            <w:vAlign w:val="bottom"/>
            <w:hideMark/>
          </w:tcPr>
          <w:p w:rsidRPr="00933868" w:rsidR="00933868" w:rsidP="00933868" w:rsidRDefault="00933868" w14:paraId="11516C34" w14:textId="777997ED">
            <w:pPr>
              <w:spacing w:after="0" w:line="240" w:lineRule="auto"/>
              <w:jc w:val="center"/>
              <w:rPr>
                <w:rFonts w:ascii="Calibri" w:hAnsi="Calibri" w:eastAsia="Times New Roman" w:cs="Calibri"/>
                <w:color w:val="000000"/>
                <w:sz w:val="18"/>
                <w:szCs w:val="18"/>
              </w:rPr>
            </w:pPr>
            <w:r w:rsidRPr="00933868">
              <w:rPr>
                <w:rFonts w:ascii="Calibri" w:hAnsi="Calibri" w:eastAsia="Times New Roman" w:cs="Calibri"/>
                <w:color w:val="000000"/>
                <w:sz w:val="18"/>
                <w:szCs w:val="18"/>
              </w:rPr>
              <w:t>Squire</w:t>
            </w:r>
          </w:p>
        </w:tc>
        <w:tc>
          <w:tcPr>
            <w:tcW w:w="3119" w:type="dxa"/>
            <w:gridSpan w:val="2"/>
            <w:shd w:val="clear" w:color="auto" w:fill="auto"/>
            <w:noWrap/>
            <w:vAlign w:val="bottom"/>
            <w:hideMark/>
          </w:tcPr>
          <w:p w:rsidRPr="00933868" w:rsidR="00933868" w:rsidP="00933868" w:rsidRDefault="00933868" w14:paraId="7BB0C228" w14:textId="6C6CAA69">
            <w:pPr>
              <w:spacing w:after="0" w:line="240" w:lineRule="auto"/>
              <w:jc w:val="center"/>
              <w:rPr>
                <w:rFonts w:ascii="Calibri" w:hAnsi="Calibri" w:eastAsia="Times New Roman" w:cs="Calibri"/>
                <w:color w:val="000000"/>
                <w:sz w:val="18"/>
                <w:szCs w:val="18"/>
              </w:rPr>
            </w:pPr>
            <w:r w:rsidRPr="00933868">
              <w:rPr>
                <w:rFonts w:ascii="Calibri" w:hAnsi="Calibri" w:eastAsia="Times New Roman" w:cs="Calibri"/>
                <w:color w:val="000000"/>
                <w:sz w:val="18"/>
                <w:szCs w:val="18"/>
              </w:rPr>
              <w:t>Booker</w:t>
            </w:r>
          </w:p>
        </w:tc>
        <w:tc>
          <w:tcPr>
            <w:tcW w:w="2927" w:type="dxa"/>
            <w:gridSpan w:val="2"/>
            <w:shd w:val="clear" w:color="auto" w:fill="auto"/>
            <w:noWrap/>
            <w:vAlign w:val="bottom"/>
            <w:hideMark/>
          </w:tcPr>
          <w:p w:rsidRPr="00933868" w:rsidR="00933868" w:rsidP="00933868" w:rsidRDefault="00933868" w14:paraId="47156C5F" w14:textId="7FD36751">
            <w:pPr>
              <w:spacing w:after="0" w:line="240" w:lineRule="auto"/>
              <w:jc w:val="center"/>
              <w:rPr>
                <w:rFonts w:ascii="Calibri" w:hAnsi="Calibri" w:eastAsia="Times New Roman" w:cs="Calibri"/>
                <w:color w:val="000000"/>
                <w:sz w:val="18"/>
                <w:szCs w:val="18"/>
              </w:rPr>
            </w:pPr>
            <w:r w:rsidRPr="00933868">
              <w:rPr>
                <w:rFonts w:ascii="Calibri" w:hAnsi="Calibri" w:eastAsia="Times New Roman" w:cs="Calibri"/>
                <w:color w:val="000000"/>
                <w:sz w:val="18"/>
                <w:szCs w:val="18"/>
              </w:rPr>
              <w:t>Seaview</w:t>
            </w:r>
          </w:p>
        </w:tc>
      </w:tr>
      <w:tr w:rsidRPr="003358F3" w:rsidR="00933868" w:rsidTr="003358F3" w14:paraId="7F5237C9" w14:textId="77777777">
        <w:trPr>
          <w:trHeight w:val="283"/>
          <w:jc w:val="center"/>
        </w:trPr>
        <w:tc>
          <w:tcPr>
            <w:tcW w:w="1271" w:type="dxa"/>
            <w:shd w:val="clear" w:color="000000" w:fill="FFFF00"/>
            <w:noWrap/>
            <w:vAlign w:val="bottom"/>
            <w:hideMark/>
          </w:tcPr>
          <w:p w:rsidRPr="00933868" w:rsidR="00933868" w:rsidP="00933868" w:rsidRDefault="00933868" w14:paraId="04E65165"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Budburst</w:t>
            </w:r>
          </w:p>
        </w:tc>
        <w:tc>
          <w:tcPr>
            <w:tcW w:w="1843" w:type="dxa"/>
            <w:shd w:val="clear" w:color="auto" w:fill="auto"/>
            <w:noWrap/>
            <w:vAlign w:val="bottom"/>
            <w:hideMark/>
          </w:tcPr>
          <w:p w:rsidRPr="00933868" w:rsidR="00933868" w:rsidP="00933868" w:rsidRDefault="00933868" w14:paraId="12CD4B7D" w14:textId="77777777">
            <w:pPr>
              <w:spacing w:after="0" w:line="240" w:lineRule="auto"/>
              <w:rPr>
                <w:rFonts w:ascii="Calibri" w:hAnsi="Calibri" w:eastAsia="Times New Roman" w:cs="Calibri"/>
                <w:color w:val="000000"/>
                <w:sz w:val="18"/>
                <w:szCs w:val="18"/>
              </w:rPr>
            </w:pPr>
            <w:bookmarkStart w:name="_Hlk136515702" w:id="1"/>
            <w:r w:rsidRPr="00933868">
              <w:rPr>
                <w:rFonts w:ascii="Calibri" w:hAnsi="Calibri" w:eastAsia="Times New Roman" w:cs="Calibri"/>
                <w:color w:val="000000"/>
                <w:sz w:val="18"/>
                <w:szCs w:val="18"/>
              </w:rPr>
              <w:t>Phenology Dates</w:t>
            </w:r>
            <w:bookmarkEnd w:id="1"/>
          </w:p>
        </w:tc>
        <w:tc>
          <w:tcPr>
            <w:tcW w:w="1278" w:type="dxa"/>
            <w:shd w:val="clear" w:color="000000" w:fill="92D050"/>
            <w:noWrap/>
            <w:vAlign w:val="bottom"/>
            <w:hideMark/>
          </w:tcPr>
          <w:p w:rsidRPr="00933868" w:rsidR="00933868" w:rsidP="00933868" w:rsidRDefault="00933868" w14:paraId="68D5ABF0"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APSIM</w:t>
            </w:r>
          </w:p>
        </w:tc>
        <w:tc>
          <w:tcPr>
            <w:tcW w:w="1840" w:type="dxa"/>
            <w:shd w:val="clear" w:color="auto" w:fill="auto"/>
            <w:noWrap/>
            <w:vAlign w:val="bottom"/>
            <w:hideMark/>
          </w:tcPr>
          <w:p w:rsidRPr="00933868" w:rsidR="00933868" w:rsidP="00933868" w:rsidRDefault="00933868" w14:paraId="6831F27F"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Phenology Dates</w:t>
            </w:r>
          </w:p>
        </w:tc>
        <w:tc>
          <w:tcPr>
            <w:tcW w:w="1278" w:type="dxa"/>
            <w:shd w:val="clear" w:color="000000" w:fill="92D050"/>
            <w:noWrap/>
            <w:vAlign w:val="bottom"/>
            <w:hideMark/>
          </w:tcPr>
          <w:p w:rsidRPr="00933868" w:rsidR="00933868" w:rsidP="00933868" w:rsidRDefault="00933868" w14:paraId="5F30E9F2"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APSIM</w:t>
            </w:r>
          </w:p>
        </w:tc>
        <w:tc>
          <w:tcPr>
            <w:tcW w:w="1841" w:type="dxa"/>
            <w:shd w:val="clear" w:color="auto" w:fill="auto"/>
            <w:noWrap/>
            <w:vAlign w:val="bottom"/>
            <w:hideMark/>
          </w:tcPr>
          <w:p w:rsidRPr="00933868" w:rsidR="00933868" w:rsidP="00933868" w:rsidRDefault="00933868" w14:paraId="728BD3C2"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Phenology Dates</w:t>
            </w:r>
          </w:p>
        </w:tc>
        <w:tc>
          <w:tcPr>
            <w:tcW w:w="1278" w:type="dxa"/>
            <w:shd w:val="clear" w:color="000000" w:fill="92D050"/>
            <w:noWrap/>
            <w:vAlign w:val="bottom"/>
            <w:hideMark/>
          </w:tcPr>
          <w:p w:rsidRPr="00933868" w:rsidR="00933868" w:rsidP="00933868" w:rsidRDefault="00933868" w14:paraId="7947BA6D"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APSIM</w:t>
            </w:r>
          </w:p>
        </w:tc>
        <w:tc>
          <w:tcPr>
            <w:tcW w:w="1840" w:type="dxa"/>
            <w:shd w:val="clear" w:color="auto" w:fill="auto"/>
            <w:noWrap/>
            <w:vAlign w:val="bottom"/>
            <w:hideMark/>
          </w:tcPr>
          <w:p w:rsidRPr="00933868" w:rsidR="00933868" w:rsidP="00933868" w:rsidRDefault="00933868" w14:paraId="4FC7D8AA"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Phenology Dates</w:t>
            </w:r>
          </w:p>
        </w:tc>
        <w:tc>
          <w:tcPr>
            <w:tcW w:w="1087" w:type="dxa"/>
            <w:shd w:val="clear" w:color="000000" w:fill="92D050"/>
            <w:noWrap/>
            <w:vAlign w:val="bottom"/>
            <w:hideMark/>
          </w:tcPr>
          <w:p w:rsidRPr="00933868" w:rsidR="00933868" w:rsidP="00933868" w:rsidRDefault="00933868" w14:paraId="40CFCF58"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APSIM</w:t>
            </w:r>
          </w:p>
        </w:tc>
      </w:tr>
      <w:tr w:rsidRPr="003358F3" w:rsidR="00933868" w:rsidTr="003358F3" w14:paraId="0EEB5321" w14:textId="77777777">
        <w:trPr>
          <w:trHeight w:val="283"/>
          <w:jc w:val="center"/>
        </w:trPr>
        <w:tc>
          <w:tcPr>
            <w:tcW w:w="1271" w:type="dxa"/>
            <w:shd w:val="clear" w:color="auto" w:fill="auto"/>
            <w:noWrap/>
            <w:vAlign w:val="bottom"/>
            <w:hideMark/>
          </w:tcPr>
          <w:p w:rsidRPr="00933868" w:rsidR="00933868" w:rsidP="00933868" w:rsidRDefault="00933868" w14:paraId="10330B8A"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2014-15</w:t>
            </w:r>
          </w:p>
        </w:tc>
        <w:tc>
          <w:tcPr>
            <w:tcW w:w="1843" w:type="dxa"/>
            <w:shd w:val="clear" w:color="auto" w:fill="auto"/>
            <w:noWrap/>
            <w:vAlign w:val="bottom"/>
            <w:hideMark/>
          </w:tcPr>
          <w:p w:rsidRPr="00933868" w:rsidR="00933868" w:rsidP="00933868" w:rsidRDefault="00933868" w14:paraId="114E67C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3/10/2014</w:t>
            </w:r>
          </w:p>
        </w:tc>
        <w:tc>
          <w:tcPr>
            <w:tcW w:w="1278" w:type="dxa"/>
            <w:shd w:val="clear" w:color="000000" w:fill="92D050"/>
            <w:noWrap/>
            <w:vAlign w:val="bottom"/>
            <w:hideMark/>
          </w:tcPr>
          <w:p w:rsidRPr="00933868" w:rsidR="00933868" w:rsidP="00933868" w:rsidRDefault="00933868" w14:paraId="07F105E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6/10/2014</w:t>
            </w:r>
          </w:p>
        </w:tc>
        <w:tc>
          <w:tcPr>
            <w:tcW w:w="1840" w:type="dxa"/>
            <w:shd w:val="clear" w:color="auto" w:fill="auto"/>
            <w:noWrap/>
            <w:vAlign w:val="bottom"/>
            <w:hideMark/>
          </w:tcPr>
          <w:p w:rsidRPr="00933868" w:rsidR="00933868" w:rsidP="00933868" w:rsidRDefault="00933868" w14:paraId="447D48D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2/10/2014</w:t>
            </w:r>
          </w:p>
        </w:tc>
        <w:tc>
          <w:tcPr>
            <w:tcW w:w="1278" w:type="dxa"/>
            <w:shd w:val="clear" w:color="000000" w:fill="92D050"/>
            <w:noWrap/>
            <w:vAlign w:val="bottom"/>
            <w:hideMark/>
          </w:tcPr>
          <w:p w:rsidRPr="00933868" w:rsidR="00933868" w:rsidP="00933868" w:rsidRDefault="00933868" w14:paraId="1561121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4/10/2014</w:t>
            </w:r>
          </w:p>
        </w:tc>
        <w:tc>
          <w:tcPr>
            <w:tcW w:w="1841" w:type="dxa"/>
            <w:shd w:val="clear" w:color="auto" w:fill="auto"/>
            <w:noWrap/>
            <w:vAlign w:val="bottom"/>
            <w:hideMark/>
          </w:tcPr>
          <w:p w:rsidRPr="00933868" w:rsidR="00933868" w:rsidP="00933868" w:rsidRDefault="00933868" w14:paraId="4800B57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9/10/2014</w:t>
            </w:r>
          </w:p>
        </w:tc>
        <w:tc>
          <w:tcPr>
            <w:tcW w:w="1278" w:type="dxa"/>
            <w:shd w:val="clear" w:color="000000" w:fill="92D050"/>
            <w:noWrap/>
            <w:vAlign w:val="bottom"/>
            <w:hideMark/>
          </w:tcPr>
          <w:p w:rsidRPr="00933868" w:rsidR="00933868" w:rsidP="00933868" w:rsidRDefault="00933868" w14:paraId="5E3F0C7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7/10/2014</w:t>
            </w:r>
          </w:p>
        </w:tc>
        <w:tc>
          <w:tcPr>
            <w:tcW w:w="1840" w:type="dxa"/>
            <w:shd w:val="clear" w:color="auto" w:fill="auto"/>
            <w:noWrap/>
            <w:vAlign w:val="bottom"/>
            <w:hideMark/>
          </w:tcPr>
          <w:p w:rsidRPr="00933868" w:rsidR="00933868" w:rsidP="00933868" w:rsidRDefault="00933868" w14:paraId="33CD464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1/10/2014</w:t>
            </w:r>
          </w:p>
        </w:tc>
        <w:tc>
          <w:tcPr>
            <w:tcW w:w="1087" w:type="dxa"/>
            <w:shd w:val="clear" w:color="000000" w:fill="92D050"/>
            <w:noWrap/>
            <w:vAlign w:val="bottom"/>
            <w:hideMark/>
          </w:tcPr>
          <w:p w:rsidRPr="00933868" w:rsidR="00933868" w:rsidP="00933868" w:rsidRDefault="00933868" w14:paraId="650F16D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2/10/2014</w:t>
            </w:r>
          </w:p>
        </w:tc>
      </w:tr>
      <w:tr w:rsidRPr="003358F3" w:rsidR="00933868" w:rsidTr="003358F3" w14:paraId="4585A47A" w14:textId="77777777">
        <w:trPr>
          <w:trHeight w:val="283"/>
          <w:jc w:val="center"/>
        </w:trPr>
        <w:tc>
          <w:tcPr>
            <w:tcW w:w="1271" w:type="dxa"/>
            <w:shd w:val="clear" w:color="auto" w:fill="auto"/>
            <w:noWrap/>
            <w:vAlign w:val="bottom"/>
            <w:hideMark/>
          </w:tcPr>
          <w:p w:rsidRPr="00933868" w:rsidR="00933868" w:rsidP="00933868" w:rsidRDefault="00933868" w14:paraId="74E0CE7C"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2015-16</w:t>
            </w:r>
          </w:p>
        </w:tc>
        <w:tc>
          <w:tcPr>
            <w:tcW w:w="1843" w:type="dxa"/>
            <w:shd w:val="clear" w:color="auto" w:fill="auto"/>
            <w:noWrap/>
            <w:vAlign w:val="bottom"/>
            <w:hideMark/>
          </w:tcPr>
          <w:p w:rsidRPr="00933868" w:rsidR="00933868" w:rsidP="00933868" w:rsidRDefault="00933868" w14:paraId="6F5E5F6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10/10/2015</w:t>
            </w:r>
          </w:p>
        </w:tc>
        <w:tc>
          <w:tcPr>
            <w:tcW w:w="1278" w:type="dxa"/>
            <w:shd w:val="clear" w:color="000000" w:fill="92D050"/>
            <w:noWrap/>
            <w:vAlign w:val="bottom"/>
            <w:hideMark/>
          </w:tcPr>
          <w:p w:rsidRPr="00933868" w:rsidR="00933868" w:rsidP="00933868" w:rsidRDefault="00933868" w14:paraId="127F1C6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15/10/2015</w:t>
            </w:r>
          </w:p>
        </w:tc>
        <w:tc>
          <w:tcPr>
            <w:tcW w:w="1840" w:type="dxa"/>
            <w:shd w:val="clear" w:color="auto" w:fill="auto"/>
            <w:noWrap/>
            <w:vAlign w:val="bottom"/>
            <w:hideMark/>
          </w:tcPr>
          <w:p w:rsidRPr="00933868" w:rsidR="00933868" w:rsidP="00933868" w:rsidRDefault="00933868" w14:paraId="3172875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4/10/2015</w:t>
            </w:r>
          </w:p>
        </w:tc>
        <w:tc>
          <w:tcPr>
            <w:tcW w:w="1278" w:type="dxa"/>
            <w:shd w:val="clear" w:color="000000" w:fill="92D050"/>
            <w:noWrap/>
            <w:vAlign w:val="bottom"/>
            <w:hideMark/>
          </w:tcPr>
          <w:p w:rsidRPr="00933868" w:rsidR="00933868" w:rsidP="00933868" w:rsidRDefault="00933868" w14:paraId="11BF1D94"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12/10/2015</w:t>
            </w:r>
          </w:p>
        </w:tc>
        <w:tc>
          <w:tcPr>
            <w:tcW w:w="1841" w:type="dxa"/>
            <w:shd w:val="clear" w:color="auto" w:fill="auto"/>
            <w:noWrap/>
            <w:vAlign w:val="bottom"/>
            <w:hideMark/>
          </w:tcPr>
          <w:p w:rsidRPr="00933868" w:rsidR="00933868" w:rsidP="00933868" w:rsidRDefault="00933868" w14:paraId="6BDE6BB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10/10/2015</w:t>
            </w:r>
          </w:p>
        </w:tc>
        <w:tc>
          <w:tcPr>
            <w:tcW w:w="1278" w:type="dxa"/>
            <w:shd w:val="clear" w:color="000000" w:fill="92D050"/>
            <w:noWrap/>
            <w:vAlign w:val="bottom"/>
            <w:hideMark/>
          </w:tcPr>
          <w:p w:rsidRPr="00933868" w:rsidR="00933868" w:rsidP="00933868" w:rsidRDefault="00933868" w14:paraId="4ED81B9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14/10/2015</w:t>
            </w:r>
          </w:p>
        </w:tc>
        <w:tc>
          <w:tcPr>
            <w:tcW w:w="1840" w:type="dxa"/>
            <w:shd w:val="clear" w:color="auto" w:fill="auto"/>
            <w:noWrap/>
            <w:vAlign w:val="bottom"/>
            <w:hideMark/>
          </w:tcPr>
          <w:p w:rsidRPr="00933868" w:rsidR="00933868" w:rsidP="00933868" w:rsidRDefault="00933868" w14:paraId="53A80384"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5/10/2015</w:t>
            </w:r>
          </w:p>
        </w:tc>
        <w:tc>
          <w:tcPr>
            <w:tcW w:w="1087" w:type="dxa"/>
            <w:shd w:val="clear" w:color="000000" w:fill="92D050"/>
            <w:noWrap/>
            <w:vAlign w:val="bottom"/>
            <w:hideMark/>
          </w:tcPr>
          <w:p w:rsidRPr="00933868" w:rsidR="00933868" w:rsidP="00933868" w:rsidRDefault="00933868" w14:paraId="6F9BC29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9/10/2015</w:t>
            </w:r>
          </w:p>
        </w:tc>
      </w:tr>
      <w:tr w:rsidRPr="003358F3" w:rsidR="00933868" w:rsidTr="003358F3" w14:paraId="7C8A12BA" w14:textId="77777777">
        <w:trPr>
          <w:trHeight w:val="283"/>
          <w:jc w:val="center"/>
        </w:trPr>
        <w:tc>
          <w:tcPr>
            <w:tcW w:w="1271" w:type="dxa"/>
            <w:shd w:val="clear" w:color="auto" w:fill="auto"/>
            <w:noWrap/>
            <w:vAlign w:val="bottom"/>
            <w:hideMark/>
          </w:tcPr>
          <w:p w:rsidRPr="00933868" w:rsidR="00933868" w:rsidP="00933868" w:rsidRDefault="00933868" w14:paraId="3303B303"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2016-17</w:t>
            </w:r>
          </w:p>
        </w:tc>
        <w:tc>
          <w:tcPr>
            <w:tcW w:w="1843" w:type="dxa"/>
            <w:shd w:val="clear" w:color="auto" w:fill="auto"/>
            <w:noWrap/>
            <w:vAlign w:val="bottom"/>
            <w:hideMark/>
          </w:tcPr>
          <w:p w:rsidRPr="00933868" w:rsidR="00933868" w:rsidP="00933868" w:rsidRDefault="00933868" w14:paraId="2FF75A0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8/10/2016</w:t>
            </w:r>
          </w:p>
        </w:tc>
        <w:tc>
          <w:tcPr>
            <w:tcW w:w="1278" w:type="dxa"/>
            <w:shd w:val="clear" w:color="000000" w:fill="92D050"/>
            <w:noWrap/>
            <w:vAlign w:val="bottom"/>
            <w:hideMark/>
          </w:tcPr>
          <w:p w:rsidRPr="00933868" w:rsidR="00933868" w:rsidP="00933868" w:rsidRDefault="00933868" w14:paraId="3F4478A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9/10/2016</w:t>
            </w:r>
          </w:p>
        </w:tc>
        <w:tc>
          <w:tcPr>
            <w:tcW w:w="1840" w:type="dxa"/>
            <w:shd w:val="clear" w:color="auto" w:fill="auto"/>
            <w:noWrap/>
            <w:vAlign w:val="bottom"/>
            <w:hideMark/>
          </w:tcPr>
          <w:p w:rsidRPr="00933868" w:rsidR="00933868" w:rsidP="00933868" w:rsidRDefault="00933868" w14:paraId="40D5A9E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8/10/2016</w:t>
            </w:r>
          </w:p>
        </w:tc>
        <w:tc>
          <w:tcPr>
            <w:tcW w:w="1278" w:type="dxa"/>
            <w:shd w:val="clear" w:color="000000" w:fill="92D050"/>
            <w:noWrap/>
            <w:vAlign w:val="bottom"/>
            <w:hideMark/>
          </w:tcPr>
          <w:p w:rsidRPr="00933868" w:rsidR="00933868" w:rsidP="00933868" w:rsidRDefault="00933868" w14:paraId="5FE32FA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5/10/2016</w:t>
            </w:r>
          </w:p>
        </w:tc>
        <w:tc>
          <w:tcPr>
            <w:tcW w:w="1841" w:type="dxa"/>
            <w:shd w:val="clear" w:color="auto" w:fill="auto"/>
            <w:noWrap/>
            <w:vAlign w:val="bottom"/>
            <w:hideMark/>
          </w:tcPr>
          <w:p w:rsidRPr="00933868" w:rsidR="00933868" w:rsidP="00933868" w:rsidRDefault="00933868" w14:paraId="29A8BAE5"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9/10/2016</w:t>
            </w:r>
          </w:p>
        </w:tc>
        <w:tc>
          <w:tcPr>
            <w:tcW w:w="1278" w:type="dxa"/>
            <w:shd w:val="clear" w:color="000000" w:fill="92D050"/>
            <w:noWrap/>
            <w:vAlign w:val="bottom"/>
            <w:hideMark/>
          </w:tcPr>
          <w:p w:rsidRPr="00933868" w:rsidR="00933868" w:rsidP="00933868" w:rsidRDefault="00933868" w14:paraId="49169BC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9/10/2016</w:t>
            </w:r>
          </w:p>
        </w:tc>
        <w:tc>
          <w:tcPr>
            <w:tcW w:w="1840" w:type="dxa"/>
            <w:shd w:val="clear" w:color="auto" w:fill="auto"/>
            <w:noWrap/>
            <w:vAlign w:val="bottom"/>
            <w:hideMark/>
          </w:tcPr>
          <w:p w:rsidRPr="00933868" w:rsidR="00933868" w:rsidP="00933868" w:rsidRDefault="00933868" w14:paraId="0362670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4/10/2016</w:t>
            </w:r>
          </w:p>
        </w:tc>
        <w:tc>
          <w:tcPr>
            <w:tcW w:w="1087" w:type="dxa"/>
            <w:shd w:val="clear" w:color="000000" w:fill="92D050"/>
            <w:noWrap/>
            <w:vAlign w:val="bottom"/>
            <w:hideMark/>
          </w:tcPr>
          <w:p w:rsidRPr="00933868" w:rsidR="00933868" w:rsidP="00933868" w:rsidRDefault="00933868" w14:paraId="711638B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4/10/2016</w:t>
            </w:r>
          </w:p>
        </w:tc>
      </w:tr>
      <w:tr w:rsidRPr="003358F3" w:rsidR="00933868" w:rsidTr="003358F3" w14:paraId="76263BD3" w14:textId="77777777">
        <w:trPr>
          <w:trHeight w:val="283"/>
          <w:jc w:val="center"/>
        </w:trPr>
        <w:tc>
          <w:tcPr>
            <w:tcW w:w="1271" w:type="dxa"/>
            <w:shd w:val="clear" w:color="auto" w:fill="auto"/>
            <w:noWrap/>
            <w:vAlign w:val="bottom"/>
            <w:hideMark/>
          </w:tcPr>
          <w:p w:rsidRPr="00933868" w:rsidR="00933868" w:rsidP="00933868" w:rsidRDefault="00933868" w14:paraId="57FD5265"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2017-18</w:t>
            </w:r>
          </w:p>
        </w:tc>
        <w:tc>
          <w:tcPr>
            <w:tcW w:w="1843" w:type="dxa"/>
            <w:shd w:val="clear" w:color="auto" w:fill="auto"/>
            <w:noWrap/>
            <w:vAlign w:val="bottom"/>
            <w:hideMark/>
          </w:tcPr>
          <w:p w:rsidRPr="00933868" w:rsidR="00933868" w:rsidP="00933868" w:rsidRDefault="00933868" w14:paraId="2C4ECB0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9/10/2017</w:t>
            </w:r>
          </w:p>
        </w:tc>
        <w:tc>
          <w:tcPr>
            <w:tcW w:w="1278" w:type="dxa"/>
            <w:shd w:val="clear" w:color="000000" w:fill="92D050"/>
            <w:noWrap/>
            <w:vAlign w:val="bottom"/>
            <w:hideMark/>
          </w:tcPr>
          <w:p w:rsidRPr="00933868" w:rsidR="00933868" w:rsidP="00933868" w:rsidRDefault="00933868" w14:paraId="65CF995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5/10/2017</w:t>
            </w:r>
          </w:p>
        </w:tc>
        <w:tc>
          <w:tcPr>
            <w:tcW w:w="1840" w:type="dxa"/>
            <w:shd w:val="clear" w:color="auto" w:fill="auto"/>
            <w:noWrap/>
            <w:vAlign w:val="bottom"/>
            <w:hideMark/>
          </w:tcPr>
          <w:p w:rsidRPr="00933868" w:rsidR="00933868" w:rsidP="00933868" w:rsidRDefault="00933868" w14:paraId="6839A71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5/10/2017</w:t>
            </w:r>
          </w:p>
        </w:tc>
        <w:tc>
          <w:tcPr>
            <w:tcW w:w="1278" w:type="dxa"/>
            <w:shd w:val="clear" w:color="000000" w:fill="92D050"/>
            <w:noWrap/>
            <w:vAlign w:val="bottom"/>
            <w:hideMark/>
          </w:tcPr>
          <w:p w:rsidRPr="00933868" w:rsidR="00933868" w:rsidP="00933868" w:rsidRDefault="00933868" w14:paraId="06CC286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30/09/2017</w:t>
            </w:r>
          </w:p>
        </w:tc>
        <w:tc>
          <w:tcPr>
            <w:tcW w:w="1841" w:type="dxa"/>
            <w:shd w:val="clear" w:color="auto" w:fill="auto"/>
            <w:noWrap/>
            <w:vAlign w:val="bottom"/>
            <w:hideMark/>
          </w:tcPr>
          <w:p w:rsidRPr="00933868" w:rsidR="00933868" w:rsidP="00933868" w:rsidRDefault="00933868" w14:paraId="613795D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6/10/2017</w:t>
            </w:r>
          </w:p>
        </w:tc>
        <w:tc>
          <w:tcPr>
            <w:tcW w:w="1278" w:type="dxa"/>
            <w:shd w:val="clear" w:color="000000" w:fill="92D050"/>
            <w:noWrap/>
            <w:vAlign w:val="bottom"/>
            <w:hideMark/>
          </w:tcPr>
          <w:p w:rsidRPr="00933868" w:rsidR="00933868" w:rsidP="00933868" w:rsidRDefault="00933868" w14:paraId="2C7D4F4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3/10/2017</w:t>
            </w:r>
          </w:p>
        </w:tc>
        <w:tc>
          <w:tcPr>
            <w:tcW w:w="1840" w:type="dxa"/>
            <w:shd w:val="clear" w:color="auto" w:fill="auto"/>
            <w:noWrap/>
            <w:vAlign w:val="bottom"/>
            <w:hideMark/>
          </w:tcPr>
          <w:p w:rsidRPr="00933868" w:rsidR="00933868" w:rsidP="00933868" w:rsidRDefault="00933868" w14:paraId="5E57F4C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1/10/2017</w:t>
            </w:r>
          </w:p>
        </w:tc>
        <w:tc>
          <w:tcPr>
            <w:tcW w:w="1087" w:type="dxa"/>
            <w:shd w:val="clear" w:color="000000" w:fill="92D050"/>
            <w:noWrap/>
            <w:vAlign w:val="bottom"/>
            <w:hideMark/>
          </w:tcPr>
          <w:p w:rsidRPr="00933868" w:rsidR="00933868" w:rsidP="00933868" w:rsidRDefault="00933868" w14:paraId="6F56F5F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26/09/2017</w:t>
            </w:r>
          </w:p>
        </w:tc>
      </w:tr>
      <w:tr w:rsidRPr="003358F3" w:rsidR="00933868" w:rsidTr="003358F3" w14:paraId="611AB3A7" w14:textId="77777777">
        <w:trPr>
          <w:trHeight w:val="283"/>
          <w:jc w:val="center"/>
        </w:trPr>
        <w:tc>
          <w:tcPr>
            <w:tcW w:w="1271" w:type="dxa"/>
            <w:shd w:val="clear" w:color="auto" w:fill="auto"/>
            <w:noWrap/>
            <w:vAlign w:val="bottom"/>
            <w:hideMark/>
          </w:tcPr>
          <w:p w:rsidRPr="00933868" w:rsidR="00933868" w:rsidP="00933868" w:rsidRDefault="00933868" w14:paraId="33D1F1AF"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2018-19</w:t>
            </w:r>
          </w:p>
        </w:tc>
        <w:tc>
          <w:tcPr>
            <w:tcW w:w="1843" w:type="dxa"/>
            <w:shd w:val="clear" w:color="auto" w:fill="auto"/>
            <w:noWrap/>
            <w:vAlign w:val="bottom"/>
            <w:hideMark/>
          </w:tcPr>
          <w:p w:rsidRPr="00933868" w:rsidR="00933868" w:rsidP="00933868" w:rsidRDefault="00933868" w14:paraId="18318CE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5/10/2018</w:t>
            </w:r>
          </w:p>
        </w:tc>
        <w:tc>
          <w:tcPr>
            <w:tcW w:w="1278" w:type="dxa"/>
            <w:shd w:val="clear" w:color="000000" w:fill="92D050"/>
            <w:noWrap/>
            <w:vAlign w:val="bottom"/>
            <w:hideMark/>
          </w:tcPr>
          <w:p w:rsidRPr="00933868" w:rsidR="00933868" w:rsidP="00933868" w:rsidRDefault="00933868" w14:paraId="3FF875C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4/10/2018</w:t>
            </w:r>
          </w:p>
        </w:tc>
        <w:tc>
          <w:tcPr>
            <w:tcW w:w="1840" w:type="dxa"/>
            <w:shd w:val="clear" w:color="auto" w:fill="auto"/>
            <w:noWrap/>
            <w:vAlign w:val="bottom"/>
            <w:hideMark/>
          </w:tcPr>
          <w:p w:rsidRPr="00933868" w:rsidR="00933868" w:rsidP="00933868" w:rsidRDefault="00933868" w14:paraId="39CC368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28/09/2018</w:t>
            </w:r>
          </w:p>
        </w:tc>
        <w:tc>
          <w:tcPr>
            <w:tcW w:w="1278" w:type="dxa"/>
            <w:shd w:val="clear" w:color="000000" w:fill="92D050"/>
            <w:noWrap/>
            <w:vAlign w:val="bottom"/>
            <w:hideMark/>
          </w:tcPr>
          <w:p w:rsidRPr="00933868" w:rsidR="00933868" w:rsidP="00933868" w:rsidRDefault="00933868" w14:paraId="6A54B8F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30/09/2018</w:t>
            </w:r>
          </w:p>
        </w:tc>
        <w:tc>
          <w:tcPr>
            <w:tcW w:w="1841" w:type="dxa"/>
            <w:shd w:val="clear" w:color="auto" w:fill="auto"/>
            <w:noWrap/>
            <w:vAlign w:val="bottom"/>
            <w:hideMark/>
          </w:tcPr>
          <w:p w:rsidRPr="00933868" w:rsidR="00933868" w:rsidP="00933868" w:rsidRDefault="00933868" w14:paraId="4F482F4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4/10/2018</w:t>
            </w:r>
          </w:p>
        </w:tc>
        <w:tc>
          <w:tcPr>
            <w:tcW w:w="1278" w:type="dxa"/>
            <w:shd w:val="clear" w:color="000000" w:fill="92D050"/>
            <w:noWrap/>
            <w:vAlign w:val="bottom"/>
            <w:hideMark/>
          </w:tcPr>
          <w:p w:rsidRPr="00933868" w:rsidR="00933868" w:rsidP="00933868" w:rsidRDefault="00933868" w14:paraId="1F4B5B7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3/10/2018</w:t>
            </w:r>
          </w:p>
        </w:tc>
        <w:tc>
          <w:tcPr>
            <w:tcW w:w="1840" w:type="dxa"/>
            <w:shd w:val="clear" w:color="auto" w:fill="auto"/>
            <w:noWrap/>
            <w:vAlign w:val="bottom"/>
            <w:hideMark/>
          </w:tcPr>
          <w:p w:rsidRPr="00933868" w:rsidR="00933868" w:rsidP="00933868" w:rsidRDefault="00933868" w14:paraId="2900AA7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30/09/2018</w:t>
            </w:r>
          </w:p>
        </w:tc>
        <w:tc>
          <w:tcPr>
            <w:tcW w:w="1087" w:type="dxa"/>
            <w:shd w:val="clear" w:color="000000" w:fill="92D050"/>
            <w:noWrap/>
            <w:vAlign w:val="bottom"/>
            <w:hideMark/>
          </w:tcPr>
          <w:p w:rsidRPr="00933868" w:rsidR="00933868" w:rsidP="00933868" w:rsidRDefault="00933868" w14:paraId="19976C1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30/09/2018</w:t>
            </w:r>
          </w:p>
        </w:tc>
      </w:tr>
      <w:tr w:rsidRPr="003358F3" w:rsidR="00933868" w:rsidTr="003358F3" w14:paraId="4BD2450E" w14:textId="77777777">
        <w:trPr>
          <w:trHeight w:val="283"/>
          <w:jc w:val="center"/>
        </w:trPr>
        <w:tc>
          <w:tcPr>
            <w:tcW w:w="1271" w:type="dxa"/>
            <w:shd w:val="clear" w:color="auto" w:fill="auto"/>
            <w:noWrap/>
            <w:vAlign w:val="bottom"/>
            <w:hideMark/>
          </w:tcPr>
          <w:p w:rsidRPr="00933868" w:rsidR="00933868" w:rsidP="00933868" w:rsidRDefault="00933868" w14:paraId="586AECD3"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2019-20</w:t>
            </w:r>
          </w:p>
        </w:tc>
        <w:tc>
          <w:tcPr>
            <w:tcW w:w="1843" w:type="dxa"/>
            <w:shd w:val="clear" w:color="auto" w:fill="auto"/>
            <w:noWrap/>
            <w:vAlign w:val="bottom"/>
            <w:hideMark/>
          </w:tcPr>
          <w:p w:rsidRPr="00933868" w:rsidR="00933868" w:rsidP="00933868" w:rsidRDefault="00933868" w14:paraId="190C4EB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10/10/2019</w:t>
            </w:r>
          </w:p>
        </w:tc>
        <w:tc>
          <w:tcPr>
            <w:tcW w:w="1278" w:type="dxa"/>
            <w:shd w:val="clear" w:color="000000" w:fill="92D050"/>
            <w:noWrap/>
            <w:vAlign w:val="bottom"/>
            <w:hideMark/>
          </w:tcPr>
          <w:p w:rsidRPr="00933868" w:rsidR="00933868" w:rsidP="00933868" w:rsidRDefault="00933868" w14:paraId="0834AA2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11/10/2019</w:t>
            </w:r>
          </w:p>
        </w:tc>
        <w:tc>
          <w:tcPr>
            <w:tcW w:w="1840" w:type="dxa"/>
            <w:shd w:val="clear" w:color="auto" w:fill="auto"/>
            <w:noWrap/>
            <w:vAlign w:val="bottom"/>
            <w:hideMark/>
          </w:tcPr>
          <w:p w:rsidRPr="00933868" w:rsidR="00933868" w:rsidP="00933868" w:rsidRDefault="00933868" w14:paraId="67718F8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30/09/2019</w:t>
            </w:r>
          </w:p>
        </w:tc>
        <w:tc>
          <w:tcPr>
            <w:tcW w:w="1278" w:type="dxa"/>
            <w:shd w:val="clear" w:color="000000" w:fill="92D050"/>
            <w:noWrap/>
            <w:vAlign w:val="bottom"/>
            <w:hideMark/>
          </w:tcPr>
          <w:p w:rsidRPr="00933868" w:rsidR="00933868" w:rsidP="00933868" w:rsidRDefault="00933868" w14:paraId="0A9C590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8/10/2019</w:t>
            </w:r>
          </w:p>
        </w:tc>
        <w:tc>
          <w:tcPr>
            <w:tcW w:w="1841" w:type="dxa"/>
            <w:shd w:val="clear" w:color="auto" w:fill="auto"/>
            <w:noWrap/>
            <w:vAlign w:val="bottom"/>
            <w:hideMark/>
          </w:tcPr>
          <w:p w:rsidRPr="00933868" w:rsidR="00933868" w:rsidP="00933868" w:rsidRDefault="00933868" w14:paraId="2B104EB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10/10/2019</w:t>
            </w:r>
          </w:p>
        </w:tc>
        <w:tc>
          <w:tcPr>
            <w:tcW w:w="1278" w:type="dxa"/>
            <w:shd w:val="clear" w:color="000000" w:fill="92D050"/>
            <w:noWrap/>
            <w:vAlign w:val="bottom"/>
            <w:hideMark/>
          </w:tcPr>
          <w:p w:rsidRPr="00933868" w:rsidR="00933868" w:rsidP="00933868" w:rsidRDefault="00933868" w14:paraId="2BA88EE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10/10/2019</w:t>
            </w:r>
          </w:p>
        </w:tc>
        <w:tc>
          <w:tcPr>
            <w:tcW w:w="1840" w:type="dxa"/>
            <w:shd w:val="clear" w:color="auto" w:fill="auto"/>
            <w:noWrap/>
            <w:vAlign w:val="bottom"/>
            <w:hideMark/>
          </w:tcPr>
          <w:p w:rsidRPr="00933868" w:rsidR="00933868" w:rsidP="00933868" w:rsidRDefault="00933868" w14:paraId="7C7F3E9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30/09/2019</w:t>
            </w:r>
          </w:p>
        </w:tc>
        <w:tc>
          <w:tcPr>
            <w:tcW w:w="1087" w:type="dxa"/>
            <w:shd w:val="clear" w:color="000000" w:fill="92D050"/>
            <w:noWrap/>
            <w:vAlign w:val="bottom"/>
            <w:hideMark/>
          </w:tcPr>
          <w:p w:rsidRPr="00933868" w:rsidR="00933868" w:rsidP="00933868" w:rsidRDefault="00933868" w14:paraId="3891C8D4"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5/10/2019</w:t>
            </w:r>
          </w:p>
        </w:tc>
      </w:tr>
      <w:tr w:rsidRPr="003358F3" w:rsidR="00933868" w:rsidTr="003358F3" w14:paraId="505AC6E6" w14:textId="77777777">
        <w:trPr>
          <w:trHeight w:val="283"/>
          <w:jc w:val="center"/>
        </w:trPr>
        <w:tc>
          <w:tcPr>
            <w:tcW w:w="1271" w:type="dxa"/>
            <w:shd w:val="clear" w:color="auto" w:fill="auto"/>
            <w:noWrap/>
            <w:vAlign w:val="bottom"/>
            <w:hideMark/>
          </w:tcPr>
          <w:p w:rsidRPr="00933868" w:rsidR="00933868" w:rsidP="00933868" w:rsidRDefault="00933868" w14:paraId="5CB01455"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2020-21</w:t>
            </w:r>
          </w:p>
        </w:tc>
        <w:tc>
          <w:tcPr>
            <w:tcW w:w="1843" w:type="dxa"/>
            <w:shd w:val="clear" w:color="auto" w:fill="auto"/>
            <w:noWrap/>
            <w:vAlign w:val="bottom"/>
            <w:hideMark/>
          </w:tcPr>
          <w:p w:rsidRPr="00933868" w:rsidR="00933868" w:rsidP="00933868" w:rsidRDefault="00933868" w14:paraId="6A08F07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28/09/2020</w:t>
            </w:r>
          </w:p>
        </w:tc>
        <w:tc>
          <w:tcPr>
            <w:tcW w:w="1278" w:type="dxa"/>
            <w:shd w:val="clear" w:color="000000" w:fill="92D050"/>
            <w:noWrap/>
            <w:vAlign w:val="bottom"/>
            <w:hideMark/>
          </w:tcPr>
          <w:p w:rsidRPr="00933868" w:rsidR="00933868" w:rsidP="00933868" w:rsidRDefault="00933868" w14:paraId="73FD310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30/09/2020</w:t>
            </w:r>
          </w:p>
        </w:tc>
        <w:tc>
          <w:tcPr>
            <w:tcW w:w="1840" w:type="dxa"/>
            <w:shd w:val="clear" w:color="auto" w:fill="auto"/>
            <w:noWrap/>
            <w:vAlign w:val="bottom"/>
            <w:hideMark/>
          </w:tcPr>
          <w:p w:rsidRPr="00933868" w:rsidR="00933868" w:rsidP="00933868" w:rsidRDefault="00933868" w14:paraId="534E13A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26/09/2020</w:t>
            </w:r>
          </w:p>
        </w:tc>
        <w:tc>
          <w:tcPr>
            <w:tcW w:w="1278" w:type="dxa"/>
            <w:shd w:val="clear" w:color="000000" w:fill="92D050"/>
            <w:noWrap/>
            <w:vAlign w:val="bottom"/>
            <w:hideMark/>
          </w:tcPr>
          <w:p w:rsidRPr="00933868" w:rsidR="00933868" w:rsidP="00933868" w:rsidRDefault="00933868" w14:paraId="75541C1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25/09/2020</w:t>
            </w:r>
          </w:p>
        </w:tc>
        <w:tc>
          <w:tcPr>
            <w:tcW w:w="1841" w:type="dxa"/>
            <w:shd w:val="clear" w:color="auto" w:fill="auto"/>
            <w:noWrap/>
            <w:vAlign w:val="bottom"/>
            <w:hideMark/>
          </w:tcPr>
          <w:p w:rsidRPr="00933868" w:rsidR="00933868" w:rsidP="00933868" w:rsidRDefault="00933868" w14:paraId="36C5BFC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26/09/2020</w:t>
            </w:r>
          </w:p>
        </w:tc>
        <w:tc>
          <w:tcPr>
            <w:tcW w:w="1278" w:type="dxa"/>
            <w:shd w:val="clear" w:color="000000" w:fill="92D050"/>
            <w:noWrap/>
            <w:vAlign w:val="bottom"/>
            <w:hideMark/>
          </w:tcPr>
          <w:p w:rsidRPr="00933868" w:rsidR="00933868" w:rsidP="00933868" w:rsidRDefault="00933868" w14:paraId="5B5BC64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28/09/2020</w:t>
            </w:r>
          </w:p>
        </w:tc>
        <w:tc>
          <w:tcPr>
            <w:tcW w:w="1840" w:type="dxa"/>
            <w:shd w:val="clear" w:color="auto" w:fill="auto"/>
            <w:noWrap/>
            <w:vAlign w:val="bottom"/>
            <w:hideMark/>
          </w:tcPr>
          <w:p w:rsidRPr="00933868" w:rsidR="00933868" w:rsidP="00933868" w:rsidRDefault="00933868" w14:paraId="6AD1A0F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27/09/2020</w:t>
            </w:r>
          </w:p>
        </w:tc>
        <w:tc>
          <w:tcPr>
            <w:tcW w:w="1087" w:type="dxa"/>
            <w:shd w:val="clear" w:color="000000" w:fill="92D050"/>
            <w:noWrap/>
            <w:vAlign w:val="bottom"/>
            <w:hideMark/>
          </w:tcPr>
          <w:p w:rsidRPr="00933868" w:rsidR="00933868" w:rsidP="00933868" w:rsidRDefault="00933868" w14:paraId="0718755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23/09/2020</w:t>
            </w:r>
          </w:p>
        </w:tc>
      </w:tr>
      <w:tr w:rsidRPr="003358F3" w:rsidR="00933868" w:rsidTr="003358F3" w14:paraId="7999DDDE" w14:textId="77777777">
        <w:trPr>
          <w:trHeight w:val="283"/>
          <w:jc w:val="center"/>
        </w:trPr>
        <w:tc>
          <w:tcPr>
            <w:tcW w:w="1271" w:type="dxa"/>
            <w:shd w:val="clear" w:color="auto" w:fill="auto"/>
            <w:noWrap/>
            <w:vAlign w:val="bottom"/>
            <w:hideMark/>
          </w:tcPr>
          <w:p w:rsidRPr="00933868" w:rsidR="00933868" w:rsidP="00933868" w:rsidRDefault="00933868" w14:paraId="458D5127"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2021-22</w:t>
            </w:r>
          </w:p>
        </w:tc>
        <w:tc>
          <w:tcPr>
            <w:tcW w:w="1843" w:type="dxa"/>
            <w:shd w:val="clear" w:color="auto" w:fill="auto"/>
            <w:noWrap/>
            <w:vAlign w:val="bottom"/>
            <w:hideMark/>
          </w:tcPr>
          <w:p w:rsidRPr="00933868" w:rsidR="00933868" w:rsidP="00933868" w:rsidRDefault="00933868" w14:paraId="596F18B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5/10/2021</w:t>
            </w:r>
          </w:p>
        </w:tc>
        <w:tc>
          <w:tcPr>
            <w:tcW w:w="1278" w:type="dxa"/>
            <w:shd w:val="clear" w:color="000000" w:fill="92D050"/>
            <w:noWrap/>
            <w:vAlign w:val="bottom"/>
            <w:hideMark/>
          </w:tcPr>
          <w:p w:rsidRPr="00933868" w:rsidR="00933868" w:rsidP="00933868" w:rsidRDefault="00933868" w14:paraId="1613EC44"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3/10/2021</w:t>
            </w:r>
          </w:p>
        </w:tc>
        <w:tc>
          <w:tcPr>
            <w:tcW w:w="1840" w:type="dxa"/>
            <w:shd w:val="clear" w:color="auto" w:fill="auto"/>
            <w:noWrap/>
            <w:vAlign w:val="bottom"/>
            <w:hideMark/>
          </w:tcPr>
          <w:p w:rsidRPr="00933868" w:rsidR="00933868" w:rsidP="00933868" w:rsidRDefault="00933868" w14:paraId="155BA0A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1/10/2021</w:t>
            </w:r>
          </w:p>
        </w:tc>
        <w:tc>
          <w:tcPr>
            <w:tcW w:w="1278" w:type="dxa"/>
            <w:shd w:val="clear" w:color="000000" w:fill="92D050"/>
            <w:noWrap/>
            <w:vAlign w:val="bottom"/>
            <w:hideMark/>
          </w:tcPr>
          <w:p w:rsidRPr="00933868" w:rsidR="00933868" w:rsidP="00933868" w:rsidRDefault="00933868" w14:paraId="772E159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3/10/2021</w:t>
            </w:r>
          </w:p>
        </w:tc>
        <w:tc>
          <w:tcPr>
            <w:tcW w:w="1841" w:type="dxa"/>
            <w:shd w:val="clear" w:color="auto" w:fill="auto"/>
            <w:noWrap/>
            <w:vAlign w:val="bottom"/>
            <w:hideMark/>
          </w:tcPr>
          <w:p w:rsidRPr="00933868" w:rsidR="00933868" w:rsidP="00933868" w:rsidRDefault="00933868" w14:paraId="3DFFC25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6/10/2021</w:t>
            </w:r>
          </w:p>
        </w:tc>
        <w:tc>
          <w:tcPr>
            <w:tcW w:w="1278" w:type="dxa"/>
            <w:shd w:val="clear" w:color="000000" w:fill="92D050"/>
            <w:noWrap/>
            <w:vAlign w:val="bottom"/>
            <w:hideMark/>
          </w:tcPr>
          <w:p w:rsidRPr="00933868" w:rsidR="00933868" w:rsidP="00933868" w:rsidRDefault="00933868" w14:paraId="17CF2DC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3/10/2021</w:t>
            </w:r>
          </w:p>
        </w:tc>
        <w:tc>
          <w:tcPr>
            <w:tcW w:w="1840" w:type="dxa"/>
            <w:shd w:val="clear" w:color="auto" w:fill="auto"/>
            <w:noWrap/>
            <w:vAlign w:val="bottom"/>
            <w:hideMark/>
          </w:tcPr>
          <w:p w:rsidRPr="00933868" w:rsidR="00933868" w:rsidP="00933868" w:rsidRDefault="00933868" w14:paraId="021C825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4/10/2021</w:t>
            </w:r>
          </w:p>
        </w:tc>
        <w:tc>
          <w:tcPr>
            <w:tcW w:w="1087" w:type="dxa"/>
            <w:shd w:val="clear" w:color="000000" w:fill="92D050"/>
            <w:noWrap/>
            <w:vAlign w:val="bottom"/>
            <w:hideMark/>
          </w:tcPr>
          <w:p w:rsidRPr="00933868" w:rsidR="00933868" w:rsidP="00933868" w:rsidRDefault="00933868" w14:paraId="1AC102E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2/10/2021</w:t>
            </w:r>
          </w:p>
        </w:tc>
      </w:tr>
      <w:tr w:rsidRPr="003358F3" w:rsidR="00933868" w:rsidTr="003358F3" w14:paraId="4CED7A0F" w14:textId="77777777">
        <w:trPr>
          <w:trHeight w:val="283"/>
          <w:jc w:val="center"/>
        </w:trPr>
        <w:tc>
          <w:tcPr>
            <w:tcW w:w="1271" w:type="dxa"/>
            <w:shd w:val="clear" w:color="auto" w:fill="auto"/>
            <w:noWrap/>
            <w:vAlign w:val="bottom"/>
            <w:hideMark/>
          </w:tcPr>
          <w:p w:rsidRPr="00933868" w:rsidR="00933868" w:rsidP="00933868" w:rsidRDefault="00933868" w14:paraId="1EE17F18"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2022-23</w:t>
            </w:r>
          </w:p>
        </w:tc>
        <w:tc>
          <w:tcPr>
            <w:tcW w:w="1843" w:type="dxa"/>
            <w:shd w:val="clear" w:color="auto" w:fill="auto"/>
            <w:noWrap/>
            <w:vAlign w:val="bottom"/>
            <w:hideMark/>
          </w:tcPr>
          <w:p w:rsidRPr="00933868" w:rsidR="00933868" w:rsidP="00933868" w:rsidRDefault="00933868" w14:paraId="4BD56F7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9/10/2022</w:t>
            </w:r>
          </w:p>
        </w:tc>
        <w:tc>
          <w:tcPr>
            <w:tcW w:w="1278" w:type="dxa"/>
            <w:shd w:val="clear" w:color="000000" w:fill="92D050"/>
            <w:noWrap/>
            <w:vAlign w:val="bottom"/>
            <w:hideMark/>
          </w:tcPr>
          <w:p w:rsidRPr="00933868" w:rsidR="00933868" w:rsidP="00933868" w:rsidRDefault="00933868" w14:paraId="56232251"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1CE86CB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29/09/2022</w:t>
            </w:r>
          </w:p>
        </w:tc>
        <w:tc>
          <w:tcPr>
            <w:tcW w:w="1278" w:type="dxa"/>
            <w:shd w:val="clear" w:color="000000" w:fill="92D050"/>
            <w:noWrap/>
            <w:vAlign w:val="bottom"/>
            <w:hideMark/>
          </w:tcPr>
          <w:p w:rsidRPr="00933868" w:rsidR="00933868" w:rsidP="00933868" w:rsidRDefault="00933868" w14:paraId="1B9EB864"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1" w:type="dxa"/>
            <w:shd w:val="clear" w:color="auto" w:fill="auto"/>
            <w:noWrap/>
            <w:vAlign w:val="bottom"/>
            <w:hideMark/>
          </w:tcPr>
          <w:p w:rsidRPr="00933868" w:rsidR="00933868" w:rsidP="00933868" w:rsidRDefault="00933868" w14:paraId="331491F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1/10/2022</w:t>
            </w:r>
          </w:p>
        </w:tc>
        <w:tc>
          <w:tcPr>
            <w:tcW w:w="1278" w:type="dxa"/>
            <w:shd w:val="clear" w:color="000000" w:fill="92D050"/>
            <w:noWrap/>
            <w:vAlign w:val="bottom"/>
            <w:hideMark/>
          </w:tcPr>
          <w:p w:rsidRPr="00933868" w:rsidR="00933868" w:rsidP="00933868" w:rsidRDefault="00933868" w14:paraId="3731A9EC"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075084C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30/09/2022</w:t>
            </w:r>
          </w:p>
        </w:tc>
        <w:tc>
          <w:tcPr>
            <w:tcW w:w="1087" w:type="dxa"/>
            <w:shd w:val="clear" w:color="000000" w:fill="92D050"/>
            <w:noWrap/>
            <w:vAlign w:val="bottom"/>
            <w:hideMark/>
          </w:tcPr>
          <w:p w:rsidRPr="00933868" w:rsidR="00933868" w:rsidP="00933868" w:rsidRDefault="00933868" w14:paraId="37016E33"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r>
      <w:tr w:rsidRPr="003358F3" w:rsidR="00933868" w:rsidTr="003358F3" w14:paraId="423A130A" w14:textId="77777777">
        <w:trPr>
          <w:trHeight w:val="283"/>
          <w:jc w:val="center"/>
        </w:trPr>
        <w:tc>
          <w:tcPr>
            <w:tcW w:w="1271" w:type="dxa"/>
            <w:shd w:val="clear" w:color="000000" w:fill="FFFF00"/>
            <w:noWrap/>
            <w:vAlign w:val="bottom"/>
            <w:hideMark/>
          </w:tcPr>
          <w:p w:rsidRPr="00933868" w:rsidR="00933868" w:rsidP="00933868" w:rsidRDefault="00933868" w14:paraId="49471403"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Flowering</w:t>
            </w:r>
          </w:p>
        </w:tc>
        <w:tc>
          <w:tcPr>
            <w:tcW w:w="1843" w:type="dxa"/>
            <w:shd w:val="clear" w:color="auto" w:fill="auto"/>
            <w:noWrap/>
            <w:vAlign w:val="bottom"/>
            <w:hideMark/>
          </w:tcPr>
          <w:p w:rsidRPr="00933868" w:rsidR="00933868" w:rsidP="00933868" w:rsidRDefault="00933868" w14:paraId="46D795CD"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579AA3BA"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6287F0A2"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14275D6E"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1" w:type="dxa"/>
            <w:shd w:val="clear" w:color="auto" w:fill="auto"/>
            <w:noWrap/>
            <w:vAlign w:val="bottom"/>
            <w:hideMark/>
          </w:tcPr>
          <w:p w:rsidRPr="00933868" w:rsidR="00933868" w:rsidP="00933868" w:rsidRDefault="00933868" w14:paraId="453811FD"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1316E643"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708C5986" w14:textId="77777777">
            <w:pPr>
              <w:spacing w:after="0" w:line="240" w:lineRule="auto"/>
              <w:rPr>
                <w:rFonts w:ascii="Calibri" w:hAnsi="Calibri" w:eastAsia="Times New Roman" w:cs="Calibri"/>
                <w:color w:val="000000"/>
                <w:sz w:val="18"/>
                <w:szCs w:val="18"/>
              </w:rPr>
            </w:pPr>
          </w:p>
        </w:tc>
        <w:tc>
          <w:tcPr>
            <w:tcW w:w="1087" w:type="dxa"/>
            <w:shd w:val="clear" w:color="000000" w:fill="92D050"/>
            <w:noWrap/>
            <w:vAlign w:val="bottom"/>
            <w:hideMark/>
          </w:tcPr>
          <w:p w:rsidRPr="00933868" w:rsidR="00933868" w:rsidP="00933868" w:rsidRDefault="00933868" w14:paraId="53536AEE"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r>
      <w:tr w:rsidRPr="003358F3" w:rsidR="00933868" w:rsidTr="003358F3" w14:paraId="33A8151D" w14:textId="77777777">
        <w:trPr>
          <w:trHeight w:val="283"/>
          <w:jc w:val="center"/>
        </w:trPr>
        <w:tc>
          <w:tcPr>
            <w:tcW w:w="1271" w:type="dxa"/>
            <w:shd w:val="clear" w:color="auto" w:fill="auto"/>
            <w:noWrap/>
            <w:vAlign w:val="bottom"/>
            <w:hideMark/>
          </w:tcPr>
          <w:p w:rsidRPr="00933868" w:rsidR="00933868" w:rsidP="00933868" w:rsidRDefault="00933868" w14:paraId="48F933A9"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2014-15</w:t>
            </w:r>
          </w:p>
        </w:tc>
        <w:tc>
          <w:tcPr>
            <w:tcW w:w="1843" w:type="dxa"/>
            <w:shd w:val="clear" w:color="auto" w:fill="auto"/>
            <w:noWrap/>
            <w:vAlign w:val="bottom"/>
            <w:hideMark/>
          </w:tcPr>
          <w:p w:rsidRPr="00933868" w:rsidR="00933868" w:rsidP="00933868" w:rsidRDefault="00933868" w14:paraId="1B3FA9B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11/12/2014</w:t>
            </w:r>
          </w:p>
        </w:tc>
        <w:tc>
          <w:tcPr>
            <w:tcW w:w="1278" w:type="dxa"/>
            <w:shd w:val="clear" w:color="000000" w:fill="92D050"/>
            <w:noWrap/>
            <w:vAlign w:val="bottom"/>
            <w:hideMark/>
          </w:tcPr>
          <w:p w:rsidRPr="00933868" w:rsidR="00933868" w:rsidP="00933868" w:rsidRDefault="00933868" w14:paraId="745FC59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9/12/2014</w:t>
            </w:r>
          </w:p>
        </w:tc>
        <w:tc>
          <w:tcPr>
            <w:tcW w:w="1840" w:type="dxa"/>
            <w:shd w:val="clear" w:color="auto" w:fill="auto"/>
            <w:noWrap/>
            <w:vAlign w:val="bottom"/>
            <w:hideMark/>
          </w:tcPr>
          <w:p w:rsidRPr="00933868" w:rsidR="00933868" w:rsidP="00933868" w:rsidRDefault="00933868" w14:paraId="192B734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8/12/2014</w:t>
            </w:r>
          </w:p>
        </w:tc>
        <w:tc>
          <w:tcPr>
            <w:tcW w:w="1278" w:type="dxa"/>
            <w:shd w:val="clear" w:color="000000" w:fill="92D050"/>
            <w:noWrap/>
            <w:vAlign w:val="bottom"/>
            <w:hideMark/>
          </w:tcPr>
          <w:p w:rsidRPr="00933868" w:rsidR="00933868" w:rsidP="00933868" w:rsidRDefault="00933868" w14:paraId="32F2C47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6/12/2014</w:t>
            </w:r>
          </w:p>
        </w:tc>
        <w:tc>
          <w:tcPr>
            <w:tcW w:w="1841" w:type="dxa"/>
            <w:shd w:val="clear" w:color="auto" w:fill="auto"/>
            <w:noWrap/>
            <w:vAlign w:val="bottom"/>
            <w:hideMark/>
          </w:tcPr>
          <w:p w:rsidRPr="00933868" w:rsidR="00933868" w:rsidP="00933868" w:rsidRDefault="00933868" w14:paraId="2667AFE5"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14/12/2014</w:t>
            </w:r>
          </w:p>
        </w:tc>
        <w:tc>
          <w:tcPr>
            <w:tcW w:w="1278" w:type="dxa"/>
            <w:shd w:val="clear" w:color="000000" w:fill="92D050"/>
            <w:noWrap/>
            <w:vAlign w:val="bottom"/>
            <w:hideMark/>
          </w:tcPr>
          <w:p w:rsidRPr="00933868" w:rsidR="00933868" w:rsidP="00933868" w:rsidRDefault="00933868" w14:paraId="72D3B38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10/12/2014</w:t>
            </w:r>
          </w:p>
        </w:tc>
        <w:tc>
          <w:tcPr>
            <w:tcW w:w="1840" w:type="dxa"/>
            <w:shd w:val="clear" w:color="auto" w:fill="auto"/>
            <w:noWrap/>
            <w:vAlign w:val="bottom"/>
            <w:hideMark/>
          </w:tcPr>
          <w:p w:rsidRPr="00933868" w:rsidR="00933868" w:rsidP="00933868" w:rsidRDefault="00933868" w14:paraId="3E9B9CA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12/12/2014</w:t>
            </w:r>
          </w:p>
        </w:tc>
        <w:tc>
          <w:tcPr>
            <w:tcW w:w="1087" w:type="dxa"/>
            <w:shd w:val="clear" w:color="000000" w:fill="92D050"/>
            <w:noWrap/>
            <w:vAlign w:val="bottom"/>
            <w:hideMark/>
          </w:tcPr>
          <w:p w:rsidRPr="00933868" w:rsidR="00933868" w:rsidP="00933868" w:rsidRDefault="00933868" w14:paraId="72D6C09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13/12/2014</w:t>
            </w:r>
          </w:p>
        </w:tc>
      </w:tr>
      <w:tr w:rsidRPr="003358F3" w:rsidR="00933868" w:rsidTr="003358F3" w14:paraId="693514D9" w14:textId="77777777">
        <w:trPr>
          <w:trHeight w:val="283"/>
          <w:jc w:val="center"/>
        </w:trPr>
        <w:tc>
          <w:tcPr>
            <w:tcW w:w="1271" w:type="dxa"/>
            <w:shd w:val="clear" w:color="auto" w:fill="auto"/>
            <w:noWrap/>
            <w:vAlign w:val="bottom"/>
            <w:hideMark/>
          </w:tcPr>
          <w:p w:rsidRPr="00933868" w:rsidR="00933868" w:rsidP="00933868" w:rsidRDefault="00933868" w14:paraId="523EB780"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2015-16</w:t>
            </w:r>
          </w:p>
        </w:tc>
        <w:tc>
          <w:tcPr>
            <w:tcW w:w="1843" w:type="dxa"/>
            <w:shd w:val="clear" w:color="auto" w:fill="auto"/>
            <w:noWrap/>
            <w:vAlign w:val="bottom"/>
            <w:hideMark/>
          </w:tcPr>
          <w:p w:rsidRPr="00933868" w:rsidR="00933868" w:rsidP="00933868" w:rsidRDefault="00933868" w14:paraId="4B128BA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8/12/2015</w:t>
            </w:r>
          </w:p>
        </w:tc>
        <w:tc>
          <w:tcPr>
            <w:tcW w:w="1278" w:type="dxa"/>
            <w:shd w:val="clear" w:color="000000" w:fill="92D050"/>
            <w:noWrap/>
            <w:vAlign w:val="bottom"/>
            <w:hideMark/>
          </w:tcPr>
          <w:p w:rsidRPr="00933868" w:rsidR="00933868" w:rsidP="00933868" w:rsidRDefault="00933868" w14:paraId="218483E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12/12/2015</w:t>
            </w:r>
          </w:p>
        </w:tc>
        <w:tc>
          <w:tcPr>
            <w:tcW w:w="1840" w:type="dxa"/>
            <w:shd w:val="clear" w:color="auto" w:fill="auto"/>
            <w:noWrap/>
            <w:vAlign w:val="bottom"/>
            <w:hideMark/>
          </w:tcPr>
          <w:p w:rsidRPr="00933868" w:rsidR="00933868" w:rsidP="00933868" w:rsidRDefault="00933868" w14:paraId="73C5D10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6/12/2015</w:t>
            </w:r>
          </w:p>
        </w:tc>
        <w:tc>
          <w:tcPr>
            <w:tcW w:w="1278" w:type="dxa"/>
            <w:shd w:val="clear" w:color="000000" w:fill="92D050"/>
            <w:noWrap/>
            <w:vAlign w:val="bottom"/>
            <w:hideMark/>
          </w:tcPr>
          <w:p w:rsidRPr="00933868" w:rsidR="00933868" w:rsidP="00933868" w:rsidRDefault="00933868" w14:paraId="06F18AC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11/12/2015</w:t>
            </w:r>
          </w:p>
        </w:tc>
        <w:tc>
          <w:tcPr>
            <w:tcW w:w="1841" w:type="dxa"/>
            <w:shd w:val="clear" w:color="auto" w:fill="auto"/>
            <w:noWrap/>
            <w:vAlign w:val="bottom"/>
            <w:hideMark/>
          </w:tcPr>
          <w:p w:rsidRPr="00933868" w:rsidR="00933868" w:rsidP="00933868" w:rsidRDefault="00933868" w14:paraId="7B66EBC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8/12/2015</w:t>
            </w:r>
          </w:p>
        </w:tc>
        <w:tc>
          <w:tcPr>
            <w:tcW w:w="1278" w:type="dxa"/>
            <w:shd w:val="clear" w:color="000000" w:fill="92D050"/>
            <w:noWrap/>
            <w:vAlign w:val="bottom"/>
            <w:hideMark/>
          </w:tcPr>
          <w:p w:rsidRPr="00933868" w:rsidR="00933868" w:rsidP="00933868" w:rsidRDefault="00933868" w14:paraId="366F530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13/12/2015</w:t>
            </w:r>
          </w:p>
        </w:tc>
        <w:tc>
          <w:tcPr>
            <w:tcW w:w="1840" w:type="dxa"/>
            <w:shd w:val="clear" w:color="auto" w:fill="auto"/>
            <w:noWrap/>
            <w:vAlign w:val="bottom"/>
            <w:hideMark/>
          </w:tcPr>
          <w:p w:rsidRPr="00933868" w:rsidR="00933868" w:rsidP="00933868" w:rsidRDefault="00933868" w14:paraId="67D146E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12/12/2015</w:t>
            </w:r>
          </w:p>
        </w:tc>
        <w:tc>
          <w:tcPr>
            <w:tcW w:w="1087" w:type="dxa"/>
            <w:shd w:val="clear" w:color="000000" w:fill="92D050"/>
            <w:noWrap/>
            <w:vAlign w:val="bottom"/>
            <w:hideMark/>
          </w:tcPr>
          <w:p w:rsidRPr="00933868" w:rsidR="00933868" w:rsidP="00933868" w:rsidRDefault="00933868" w14:paraId="629AD6F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12/12/2015</w:t>
            </w:r>
          </w:p>
        </w:tc>
      </w:tr>
      <w:tr w:rsidRPr="003358F3" w:rsidR="00933868" w:rsidTr="003358F3" w14:paraId="57100DED" w14:textId="77777777">
        <w:trPr>
          <w:trHeight w:val="283"/>
          <w:jc w:val="center"/>
        </w:trPr>
        <w:tc>
          <w:tcPr>
            <w:tcW w:w="1271" w:type="dxa"/>
            <w:shd w:val="clear" w:color="auto" w:fill="auto"/>
            <w:noWrap/>
            <w:vAlign w:val="bottom"/>
            <w:hideMark/>
          </w:tcPr>
          <w:p w:rsidRPr="00933868" w:rsidR="00933868" w:rsidP="00933868" w:rsidRDefault="00933868" w14:paraId="346DAA3D"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2016-17</w:t>
            </w:r>
          </w:p>
        </w:tc>
        <w:tc>
          <w:tcPr>
            <w:tcW w:w="1843" w:type="dxa"/>
            <w:shd w:val="clear" w:color="auto" w:fill="auto"/>
            <w:noWrap/>
            <w:vAlign w:val="bottom"/>
            <w:hideMark/>
          </w:tcPr>
          <w:p w:rsidRPr="00933868" w:rsidR="00933868" w:rsidP="00933868" w:rsidRDefault="00933868" w14:paraId="6E28C51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12/12/2016</w:t>
            </w:r>
          </w:p>
        </w:tc>
        <w:tc>
          <w:tcPr>
            <w:tcW w:w="1278" w:type="dxa"/>
            <w:shd w:val="clear" w:color="000000" w:fill="92D050"/>
            <w:noWrap/>
            <w:vAlign w:val="bottom"/>
            <w:hideMark/>
          </w:tcPr>
          <w:p w:rsidRPr="00933868" w:rsidR="00933868" w:rsidP="00933868" w:rsidRDefault="00933868" w14:paraId="2D1E08E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9/12/2016</w:t>
            </w:r>
          </w:p>
        </w:tc>
        <w:tc>
          <w:tcPr>
            <w:tcW w:w="1840" w:type="dxa"/>
            <w:shd w:val="clear" w:color="auto" w:fill="auto"/>
            <w:noWrap/>
            <w:vAlign w:val="bottom"/>
            <w:hideMark/>
          </w:tcPr>
          <w:p w:rsidRPr="00933868" w:rsidR="00933868" w:rsidP="00933868" w:rsidRDefault="00933868" w14:paraId="74476D9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13/12/2016</w:t>
            </w:r>
          </w:p>
        </w:tc>
        <w:tc>
          <w:tcPr>
            <w:tcW w:w="1278" w:type="dxa"/>
            <w:shd w:val="clear" w:color="000000" w:fill="92D050"/>
            <w:noWrap/>
            <w:vAlign w:val="bottom"/>
            <w:hideMark/>
          </w:tcPr>
          <w:p w:rsidRPr="00933868" w:rsidR="00933868" w:rsidP="00933868" w:rsidRDefault="00933868" w14:paraId="7344092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9/12/2016</w:t>
            </w:r>
          </w:p>
        </w:tc>
        <w:tc>
          <w:tcPr>
            <w:tcW w:w="1841" w:type="dxa"/>
            <w:shd w:val="clear" w:color="auto" w:fill="auto"/>
            <w:noWrap/>
            <w:vAlign w:val="bottom"/>
            <w:hideMark/>
          </w:tcPr>
          <w:p w:rsidRPr="00933868" w:rsidR="00933868" w:rsidP="00933868" w:rsidRDefault="00933868" w14:paraId="141F17B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13/12/2016</w:t>
            </w:r>
          </w:p>
        </w:tc>
        <w:tc>
          <w:tcPr>
            <w:tcW w:w="1278" w:type="dxa"/>
            <w:shd w:val="clear" w:color="000000" w:fill="92D050"/>
            <w:noWrap/>
            <w:vAlign w:val="bottom"/>
            <w:hideMark/>
          </w:tcPr>
          <w:p w:rsidRPr="00933868" w:rsidR="00933868" w:rsidP="00933868" w:rsidRDefault="00933868" w14:paraId="07DDDAD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13/12/2016</w:t>
            </w:r>
          </w:p>
        </w:tc>
        <w:tc>
          <w:tcPr>
            <w:tcW w:w="1840" w:type="dxa"/>
            <w:shd w:val="clear" w:color="auto" w:fill="auto"/>
            <w:noWrap/>
            <w:vAlign w:val="bottom"/>
            <w:hideMark/>
          </w:tcPr>
          <w:p w:rsidRPr="00933868" w:rsidR="00933868" w:rsidP="00933868" w:rsidRDefault="00933868" w14:paraId="6522352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16/12/2016</w:t>
            </w:r>
          </w:p>
        </w:tc>
        <w:tc>
          <w:tcPr>
            <w:tcW w:w="1087" w:type="dxa"/>
            <w:shd w:val="clear" w:color="000000" w:fill="92D050"/>
            <w:noWrap/>
            <w:vAlign w:val="bottom"/>
            <w:hideMark/>
          </w:tcPr>
          <w:p w:rsidRPr="00933868" w:rsidR="00933868" w:rsidP="00933868" w:rsidRDefault="00933868" w14:paraId="6C5D6C4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13/12/2016</w:t>
            </w:r>
          </w:p>
        </w:tc>
      </w:tr>
      <w:tr w:rsidRPr="003358F3" w:rsidR="00933868" w:rsidTr="003358F3" w14:paraId="50BFB856" w14:textId="77777777">
        <w:trPr>
          <w:trHeight w:val="283"/>
          <w:jc w:val="center"/>
        </w:trPr>
        <w:tc>
          <w:tcPr>
            <w:tcW w:w="1271" w:type="dxa"/>
            <w:shd w:val="clear" w:color="auto" w:fill="auto"/>
            <w:noWrap/>
            <w:vAlign w:val="bottom"/>
            <w:hideMark/>
          </w:tcPr>
          <w:p w:rsidRPr="00933868" w:rsidR="00933868" w:rsidP="00933868" w:rsidRDefault="00933868" w14:paraId="1DF31C09"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2017-18</w:t>
            </w:r>
          </w:p>
        </w:tc>
        <w:tc>
          <w:tcPr>
            <w:tcW w:w="1843" w:type="dxa"/>
            <w:shd w:val="clear" w:color="auto" w:fill="auto"/>
            <w:noWrap/>
            <w:vAlign w:val="bottom"/>
            <w:hideMark/>
          </w:tcPr>
          <w:p w:rsidRPr="00933868" w:rsidR="00933868" w:rsidP="00933868" w:rsidRDefault="00933868" w14:paraId="12873E1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5/12/2017</w:t>
            </w:r>
          </w:p>
        </w:tc>
        <w:tc>
          <w:tcPr>
            <w:tcW w:w="1278" w:type="dxa"/>
            <w:shd w:val="clear" w:color="000000" w:fill="92D050"/>
            <w:noWrap/>
            <w:vAlign w:val="bottom"/>
            <w:hideMark/>
          </w:tcPr>
          <w:p w:rsidRPr="00933868" w:rsidR="00933868" w:rsidP="00933868" w:rsidRDefault="00933868" w14:paraId="6964DFE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4/12/2017</w:t>
            </w:r>
          </w:p>
        </w:tc>
        <w:tc>
          <w:tcPr>
            <w:tcW w:w="1840" w:type="dxa"/>
            <w:shd w:val="clear" w:color="auto" w:fill="auto"/>
            <w:noWrap/>
            <w:vAlign w:val="bottom"/>
            <w:hideMark/>
          </w:tcPr>
          <w:p w:rsidRPr="00933868" w:rsidR="00933868" w:rsidP="00933868" w:rsidRDefault="00933868" w14:paraId="5DED7C1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4/12/2017</w:t>
            </w:r>
          </w:p>
        </w:tc>
        <w:tc>
          <w:tcPr>
            <w:tcW w:w="1278" w:type="dxa"/>
            <w:shd w:val="clear" w:color="000000" w:fill="92D050"/>
            <w:noWrap/>
            <w:vAlign w:val="bottom"/>
            <w:hideMark/>
          </w:tcPr>
          <w:p w:rsidRPr="00933868" w:rsidR="00933868" w:rsidP="00933868" w:rsidRDefault="00933868" w14:paraId="7ABDCDB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3/12/2017</w:t>
            </w:r>
          </w:p>
        </w:tc>
        <w:tc>
          <w:tcPr>
            <w:tcW w:w="1841" w:type="dxa"/>
            <w:shd w:val="clear" w:color="auto" w:fill="auto"/>
            <w:noWrap/>
            <w:vAlign w:val="bottom"/>
            <w:hideMark/>
          </w:tcPr>
          <w:p w:rsidRPr="00933868" w:rsidR="00933868" w:rsidP="00933868" w:rsidRDefault="00933868" w14:paraId="5E8A36D4"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7/12/2017</w:t>
            </w:r>
          </w:p>
        </w:tc>
        <w:tc>
          <w:tcPr>
            <w:tcW w:w="1278" w:type="dxa"/>
            <w:shd w:val="clear" w:color="000000" w:fill="92D050"/>
            <w:noWrap/>
            <w:vAlign w:val="bottom"/>
            <w:hideMark/>
          </w:tcPr>
          <w:p w:rsidRPr="00933868" w:rsidR="00933868" w:rsidP="00933868" w:rsidRDefault="00933868" w14:paraId="77665055"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3/12/2017</w:t>
            </w:r>
          </w:p>
        </w:tc>
        <w:tc>
          <w:tcPr>
            <w:tcW w:w="1840" w:type="dxa"/>
            <w:shd w:val="clear" w:color="auto" w:fill="auto"/>
            <w:noWrap/>
            <w:vAlign w:val="bottom"/>
            <w:hideMark/>
          </w:tcPr>
          <w:p w:rsidRPr="00933868" w:rsidR="00933868" w:rsidP="00933868" w:rsidRDefault="00933868" w14:paraId="2B24CD9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8/12/2017</w:t>
            </w:r>
          </w:p>
        </w:tc>
        <w:tc>
          <w:tcPr>
            <w:tcW w:w="1087" w:type="dxa"/>
            <w:shd w:val="clear" w:color="000000" w:fill="92D050"/>
            <w:noWrap/>
            <w:vAlign w:val="bottom"/>
            <w:hideMark/>
          </w:tcPr>
          <w:p w:rsidRPr="00933868" w:rsidR="00933868" w:rsidP="00933868" w:rsidRDefault="00933868" w14:paraId="3DF08F8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8/12/2017</w:t>
            </w:r>
          </w:p>
        </w:tc>
      </w:tr>
      <w:tr w:rsidRPr="003358F3" w:rsidR="00933868" w:rsidTr="003358F3" w14:paraId="7BA71245" w14:textId="77777777">
        <w:trPr>
          <w:trHeight w:val="283"/>
          <w:jc w:val="center"/>
        </w:trPr>
        <w:tc>
          <w:tcPr>
            <w:tcW w:w="1271" w:type="dxa"/>
            <w:shd w:val="clear" w:color="auto" w:fill="auto"/>
            <w:noWrap/>
            <w:vAlign w:val="bottom"/>
            <w:hideMark/>
          </w:tcPr>
          <w:p w:rsidRPr="00933868" w:rsidR="00933868" w:rsidP="00933868" w:rsidRDefault="00933868" w14:paraId="660FAA36"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2018-19</w:t>
            </w:r>
          </w:p>
        </w:tc>
        <w:tc>
          <w:tcPr>
            <w:tcW w:w="1843" w:type="dxa"/>
            <w:shd w:val="clear" w:color="auto" w:fill="auto"/>
            <w:noWrap/>
            <w:vAlign w:val="bottom"/>
            <w:hideMark/>
          </w:tcPr>
          <w:p w:rsidRPr="00933868" w:rsidR="00933868" w:rsidP="00933868" w:rsidRDefault="00933868" w14:paraId="0201B3D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8/12/2018</w:t>
            </w:r>
          </w:p>
        </w:tc>
        <w:tc>
          <w:tcPr>
            <w:tcW w:w="1278" w:type="dxa"/>
            <w:shd w:val="clear" w:color="000000" w:fill="92D050"/>
            <w:noWrap/>
            <w:vAlign w:val="bottom"/>
            <w:hideMark/>
          </w:tcPr>
          <w:p w:rsidRPr="00933868" w:rsidR="00933868" w:rsidP="00933868" w:rsidRDefault="00933868" w14:paraId="165CC08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5/12/2018</w:t>
            </w:r>
          </w:p>
        </w:tc>
        <w:tc>
          <w:tcPr>
            <w:tcW w:w="1840" w:type="dxa"/>
            <w:shd w:val="clear" w:color="auto" w:fill="auto"/>
            <w:noWrap/>
            <w:vAlign w:val="bottom"/>
            <w:hideMark/>
          </w:tcPr>
          <w:p w:rsidRPr="00933868" w:rsidR="00933868" w:rsidP="00933868" w:rsidRDefault="00933868" w14:paraId="7F52E63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4/12/2018</w:t>
            </w:r>
          </w:p>
        </w:tc>
        <w:tc>
          <w:tcPr>
            <w:tcW w:w="1278" w:type="dxa"/>
            <w:shd w:val="clear" w:color="000000" w:fill="92D050"/>
            <w:noWrap/>
            <w:vAlign w:val="bottom"/>
            <w:hideMark/>
          </w:tcPr>
          <w:p w:rsidRPr="00933868" w:rsidR="00933868" w:rsidP="00933868" w:rsidRDefault="00933868" w14:paraId="2A55CCE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3/12/2018</w:t>
            </w:r>
          </w:p>
        </w:tc>
        <w:tc>
          <w:tcPr>
            <w:tcW w:w="1841" w:type="dxa"/>
            <w:shd w:val="clear" w:color="auto" w:fill="auto"/>
            <w:noWrap/>
            <w:vAlign w:val="bottom"/>
            <w:hideMark/>
          </w:tcPr>
          <w:p w:rsidRPr="00933868" w:rsidR="00933868" w:rsidP="00933868" w:rsidRDefault="00933868" w14:paraId="38A2915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8/12/2018</w:t>
            </w:r>
          </w:p>
        </w:tc>
        <w:tc>
          <w:tcPr>
            <w:tcW w:w="1278" w:type="dxa"/>
            <w:shd w:val="clear" w:color="000000" w:fill="92D050"/>
            <w:noWrap/>
            <w:vAlign w:val="bottom"/>
            <w:hideMark/>
          </w:tcPr>
          <w:p w:rsidRPr="00933868" w:rsidR="00933868" w:rsidP="00933868" w:rsidRDefault="00933868" w14:paraId="4FAF4F4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5/12/2018</w:t>
            </w:r>
          </w:p>
        </w:tc>
        <w:tc>
          <w:tcPr>
            <w:tcW w:w="1840" w:type="dxa"/>
            <w:shd w:val="clear" w:color="auto" w:fill="auto"/>
            <w:noWrap/>
            <w:vAlign w:val="bottom"/>
            <w:hideMark/>
          </w:tcPr>
          <w:p w:rsidRPr="00933868" w:rsidR="00933868" w:rsidP="00933868" w:rsidRDefault="00933868" w14:paraId="13818DB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16/12/2018</w:t>
            </w:r>
          </w:p>
        </w:tc>
        <w:tc>
          <w:tcPr>
            <w:tcW w:w="1087" w:type="dxa"/>
            <w:shd w:val="clear" w:color="000000" w:fill="92D050"/>
            <w:noWrap/>
            <w:vAlign w:val="bottom"/>
            <w:hideMark/>
          </w:tcPr>
          <w:p w:rsidRPr="00933868" w:rsidR="00933868" w:rsidP="00933868" w:rsidRDefault="00933868" w14:paraId="6C25A7E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12/12/2018</w:t>
            </w:r>
          </w:p>
        </w:tc>
      </w:tr>
      <w:tr w:rsidRPr="003358F3" w:rsidR="00933868" w:rsidTr="003358F3" w14:paraId="1776E755" w14:textId="77777777">
        <w:trPr>
          <w:trHeight w:val="283"/>
          <w:jc w:val="center"/>
        </w:trPr>
        <w:tc>
          <w:tcPr>
            <w:tcW w:w="1271" w:type="dxa"/>
            <w:shd w:val="clear" w:color="auto" w:fill="auto"/>
            <w:noWrap/>
            <w:vAlign w:val="bottom"/>
            <w:hideMark/>
          </w:tcPr>
          <w:p w:rsidRPr="00933868" w:rsidR="00933868" w:rsidP="00933868" w:rsidRDefault="00933868" w14:paraId="5374DAAD"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2019-20</w:t>
            </w:r>
          </w:p>
        </w:tc>
        <w:tc>
          <w:tcPr>
            <w:tcW w:w="1843" w:type="dxa"/>
            <w:shd w:val="clear" w:color="auto" w:fill="auto"/>
            <w:noWrap/>
            <w:vAlign w:val="bottom"/>
            <w:hideMark/>
          </w:tcPr>
          <w:p w:rsidRPr="00933868" w:rsidR="00933868" w:rsidP="00933868" w:rsidRDefault="00933868" w14:paraId="44F5F13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7/12/2019</w:t>
            </w:r>
          </w:p>
        </w:tc>
        <w:tc>
          <w:tcPr>
            <w:tcW w:w="1278" w:type="dxa"/>
            <w:shd w:val="clear" w:color="000000" w:fill="92D050"/>
            <w:noWrap/>
            <w:vAlign w:val="bottom"/>
            <w:hideMark/>
          </w:tcPr>
          <w:p w:rsidRPr="00933868" w:rsidR="00933868" w:rsidP="00933868" w:rsidRDefault="00933868" w14:paraId="2A32D68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5/12/2019</w:t>
            </w:r>
          </w:p>
        </w:tc>
        <w:tc>
          <w:tcPr>
            <w:tcW w:w="1840" w:type="dxa"/>
            <w:shd w:val="clear" w:color="auto" w:fill="auto"/>
            <w:noWrap/>
            <w:vAlign w:val="bottom"/>
            <w:hideMark/>
          </w:tcPr>
          <w:p w:rsidRPr="00933868" w:rsidR="00933868" w:rsidP="00933868" w:rsidRDefault="00933868" w14:paraId="7B5D61F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2/12/2019</w:t>
            </w:r>
          </w:p>
        </w:tc>
        <w:tc>
          <w:tcPr>
            <w:tcW w:w="1278" w:type="dxa"/>
            <w:shd w:val="clear" w:color="000000" w:fill="92D050"/>
            <w:noWrap/>
            <w:vAlign w:val="bottom"/>
            <w:hideMark/>
          </w:tcPr>
          <w:p w:rsidRPr="00933868" w:rsidR="00933868" w:rsidP="00933868" w:rsidRDefault="00933868" w14:paraId="488542C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2/12/2019</w:t>
            </w:r>
          </w:p>
        </w:tc>
        <w:tc>
          <w:tcPr>
            <w:tcW w:w="1841" w:type="dxa"/>
            <w:shd w:val="clear" w:color="auto" w:fill="auto"/>
            <w:noWrap/>
            <w:vAlign w:val="bottom"/>
            <w:hideMark/>
          </w:tcPr>
          <w:p w:rsidRPr="00933868" w:rsidR="00933868" w:rsidP="00933868" w:rsidRDefault="00933868" w14:paraId="3B5F057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5/12/2019</w:t>
            </w:r>
          </w:p>
        </w:tc>
        <w:tc>
          <w:tcPr>
            <w:tcW w:w="1278" w:type="dxa"/>
            <w:shd w:val="clear" w:color="000000" w:fill="92D050"/>
            <w:noWrap/>
            <w:vAlign w:val="bottom"/>
            <w:hideMark/>
          </w:tcPr>
          <w:p w:rsidRPr="00933868" w:rsidR="00933868" w:rsidP="00933868" w:rsidRDefault="00933868" w14:paraId="47624D4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5/12/2019</w:t>
            </w:r>
          </w:p>
        </w:tc>
        <w:tc>
          <w:tcPr>
            <w:tcW w:w="1840" w:type="dxa"/>
            <w:shd w:val="clear" w:color="auto" w:fill="auto"/>
            <w:noWrap/>
            <w:vAlign w:val="bottom"/>
            <w:hideMark/>
          </w:tcPr>
          <w:p w:rsidRPr="00933868" w:rsidR="00933868" w:rsidP="00933868" w:rsidRDefault="00933868" w14:paraId="213C41F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7/12/2019</w:t>
            </w:r>
          </w:p>
        </w:tc>
        <w:tc>
          <w:tcPr>
            <w:tcW w:w="1087" w:type="dxa"/>
            <w:shd w:val="clear" w:color="000000" w:fill="92D050"/>
            <w:noWrap/>
            <w:vAlign w:val="bottom"/>
            <w:hideMark/>
          </w:tcPr>
          <w:p w:rsidRPr="00933868" w:rsidR="00933868" w:rsidP="00933868" w:rsidRDefault="00933868" w14:paraId="1FBC578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5/12/2019</w:t>
            </w:r>
          </w:p>
        </w:tc>
      </w:tr>
      <w:tr w:rsidRPr="003358F3" w:rsidR="00933868" w:rsidTr="003358F3" w14:paraId="752EA448" w14:textId="77777777">
        <w:trPr>
          <w:trHeight w:val="283"/>
          <w:jc w:val="center"/>
        </w:trPr>
        <w:tc>
          <w:tcPr>
            <w:tcW w:w="1271" w:type="dxa"/>
            <w:shd w:val="clear" w:color="auto" w:fill="auto"/>
            <w:noWrap/>
            <w:vAlign w:val="bottom"/>
            <w:hideMark/>
          </w:tcPr>
          <w:p w:rsidRPr="00933868" w:rsidR="00933868" w:rsidP="00933868" w:rsidRDefault="00933868" w14:paraId="47956312"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2020-21</w:t>
            </w:r>
          </w:p>
        </w:tc>
        <w:tc>
          <w:tcPr>
            <w:tcW w:w="1843" w:type="dxa"/>
            <w:shd w:val="clear" w:color="auto" w:fill="auto"/>
            <w:noWrap/>
            <w:vAlign w:val="bottom"/>
            <w:hideMark/>
          </w:tcPr>
          <w:p w:rsidRPr="00933868" w:rsidR="00933868" w:rsidP="00933868" w:rsidRDefault="00933868" w14:paraId="4906966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4/12/2020</w:t>
            </w:r>
          </w:p>
        </w:tc>
        <w:tc>
          <w:tcPr>
            <w:tcW w:w="1278" w:type="dxa"/>
            <w:shd w:val="clear" w:color="000000" w:fill="92D050"/>
            <w:noWrap/>
            <w:vAlign w:val="bottom"/>
            <w:hideMark/>
          </w:tcPr>
          <w:p w:rsidRPr="00933868" w:rsidR="00933868" w:rsidP="00933868" w:rsidRDefault="00933868" w14:paraId="1CC5111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4/12/2020</w:t>
            </w:r>
          </w:p>
        </w:tc>
        <w:tc>
          <w:tcPr>
            <w:tcW w:w="1840" w:type="dxa"/>
            <w:shd w:val="clear" w:color="auto" w:fill="auto"/>
            <w:noWrap/>
            <w:vAlign w:val="bottom"/>
            <w:hideMark/>
          </w:tcPr>
          <w:p w:rsidRPr="00933868" w:rsidR="00933868" w:rsidP="00933868" w:rsidRDefault="00933868" w14:paraId="4F2C614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1/12/2020</w:t>
            </w:r>
          </w:p>
        </w:tc>
        <w:tc>
          <w:tcPr>
            <w:tcW w:w="1278" w:type="dxa"/>
            <w:shd w:val="clear" w:color="000000" w:fill="92D050"/>
            <w:noWrap/>
            <w:vAlign w:val="bottom"/>
            <w:hideMark/>
          </w:tcPr>
          <w:p w:rsidRPr="00933868" w:rsidR="00933868" w:rsidP="00933868" w:rsidRDefault="00933868" w14:paraId="749C27F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1/12/2020</w:t>
            </w:r>
          </w:p>
        </w:tc>
        <w:tc>
          <w:tcPr>
            <w:tcW w:w="1841" w:type="dxa"/>
            <w:shd w:val="clear" w:color="auto" w:fill="auto"/>
            <w:noWrap/>
            <w:vAlign w:val="bottom"/>
            <w:hideMark/>
          </w:tcPr>
          <w:p w:rsidRPr="00933868" w:rsidR="00933868" w:rsidP="00933868" w:rsidRDefault="00933868" w14:paraId="25B7479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4/12/2020</w:t>
            </w:r>
          </w:p>
        </w:tc>
        <w:tc>
          <w:tcPr>
            <w:tcW w:w="1278" w:type="dxa"/>
            <w:shd w:val="clear" w:color="000000" w:fill="92D050"/>
            <w:noWrap/>
            <w:vAlign w:val="bottom"/>
            <w:hideMark/>
          </w:tcPr>
          <w:p w:rsidRPr="00933868" w:rsidR="00933868" w:rsidP="00933868" w:rsidRDefault="00933868" w14:paraId="0343341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3/12/2020</w:t>
            </w:r>
          </w:p>
        </w:tc>
        <w:tc>
          <w:tcPr>
            <w:tcW w:w="1840" w:type="dxa"/>
            <w:shd w:val="clear" w:color="auto" w:fill="auto"/>
            <w:noWrap/>
            <w:vAlign w:val="bottom"/>
            <w:hideMark/>
          </w:tcPr>
          <w:p w:rsidRPr="00933868" w:rsidR="00933868" w:rsidP="00933868" w:rsidRDefault="00933868" w14:paraId="443333D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6/12/2020</w:t>
            </w:r>
          </w:p>
        </w:tc>
        <w:tc>
          <w:tcPr>
            <w:tcW w:w="1087" w:type="dxa"/>
            <w:shd w:val="clear" w:color="000000" w:fill="92D050"/>
            <w:noWrap/>
            <w:vAlign w:val="bottom"/>
            <w:hideMark/>
          </w:tcPr>
          <w:p w:rsidRPr="00933868" w:rsidR="00933868" w:rsidP="00933868" w:rsidRDefault="00933868" w14:paraId="7B57DFB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3/12/2020</w:t>
            </w:r>
          </w:p>
        </w:tc>
      </w:tr>
      <w:tr w:rsidRPr="003358F3" w:rsidR="00933868" w:rsidTr="003358F3" w14:paraId="24A0FB33" w14:textId="77777777">
        <w:trPr>
          <w:trHeight w:val="283"/>
          <w:jc w:val="center"/>
        </w:trPr>
        <w:tc>
          <w:tcPr>
            <w:tcW w:w="1271" w:type="dxa"/>
            <w:shd w:val="clear" w:color="auto" w:fill="auto"/>
            <w:noWrap/>
            <w:vAlign w:val="bottom"/>
            <w:hideMark/>
          </w:tcPr>
          <w:p w:rsidRPr="00933868" w:rsidR="00933868" w:rsidP="00933868" w:rsidRDefault="00933868" w14:paraId="19614389"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2021-22</w:t>
            </w:r>
          </w:p>
        </w:tc>
        <w:tc>
          <w:tcPr>
            <w:tcW w:w="1843" w:type="dxa"/>
            <w:shd w:val="clear" w:color="auto" w:fill="auto"/>
            <w:noWrap/>
            <w:vAlign w:val="bottom"/>
            <w:hideMark/>
          </w:tcPr>
          <w:p w:rsidRPr="00933868" w:rsidR="00933868" w:rsidP="00933868" w:rsidRDefault="00933868" w14:paraId="4368AF7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6/12/2021</w:t>
            </w:r>
          </w:p>
        </w:tc>
        <w:tc>
          <w:tcPr>
            <w:tcW w:w="1278" w:type="dxa"/>
            <w:shd w:val="clear" w:color="000000" w:fill="92D050"/>
            <w:noWrap/>
            <w:vAlign w:val="bottom"/>
            <w:hideMark/>
          </w:tcPr>
          <w:p w:rsidRPr="00933868" w:rsidR="00933868" w:rsidP="00933868" w:rsidRDefault="00933868" w14:paraId="22205A2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1/12/2021</w:t>
            </w:r>
          </w:p>
        </w:tc>
        <w:tc>
          <w:tcPr>
            <w:tcW w:w="1840" w:type="dxa"/>
            <w:shd w:val="clear" w:color="auto" w:fill="auto"/>
            <w:noWrap/>
            <w:vAlign w:val="bottom"/>
            <w:hideMark/>
          </w:tcPr>
          <w:p w:rsidRPr="00933868" w:rsidR="00933868" w:rsidP="00933868" w:rsidRDefault="00933868" w14:paraId="4E2E34B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1/12/2021</w:t>
            </w:r>
          </w:p>
        </w:tc>
        <w:tc>
          <w:tcPr>
            <w:tcW w:w="1278" w:type="dxa"/>
            <w:shd w:val="clear" w:color="000000" w:fill="92D050"/>
            <w:noWrap/>
            <w:vAlign w:val="bottom"/>
            <w:hideMark/>
          </w:tcPr>
          <w:p w:rsidRPr="00933868" w:rsidR="00933868" w:rsidP="00933868" w:rsidRDefault="00933868" w14:paraId="5DA87DE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29/11/2021</w:t>
            </w:r>
          </w:p>
        </w:tc>
        <w:tc>
          <w:tcPr>
            <w:tcW w:w="1841" w:type="dxa"/>
            <w:shd w:val="clear" w:color="auto" w:fill="auto"/>
            <w:noWrap/>
            <w:vAlign w:val="bottom"/>
            <w:hideMark/>
          </w:tcPr>
          <w:p w:rsidRPr="00933868" w:rsidR="00933868" w:rsidP="00933868" w:rsidRDefault="00933868" w14:paraId="23F3270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7/12/2021</w:t>
            </w:r>
          </w:p>
        </w:tc>
        <w:tc>
          <w:tcPr>
            <w:tcW w:w="1278" w:type="dxa"/>
            <w:shd w:val="clear" w:color="000000" w:fill="92D050"/>
            <w:noWrap/>
            <w:vAlign w:val="bottom"/>
            <w:hideMark/>
          </w:tcPr>
          <w:p w:rsidRPr="00933868" w:rsidR="00933868" w:rsidP="00933868" w:rsidRDefault="00933868" w14:paraId="422D8AD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1/12/2021</w:t>
            </w:r>
          </w:p>
        </w:tc>
        <w:tc>
          <w:tcPr>
            <w:tcW w:w="1840" w:type="dxa"/>
            <w:shd w:val="clear" w:color="auto" w:fill="auto"/>
            <w:noWrap/>
            <w:vAlign w:val="bottom"/>
            <w:hideMark/>
          </w:tcPr>
          <w:p w:rsidRPr="00933868" w:rsidR="00933868" w:rsidP="00933868" w:rsidRDefault="00933868" w14:paraId="68343CA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7/12/2021</w:t>
            </w:r>
          </w:p>
        </w:tc>
        <w:tc>
          <w:tcPr>
            <w:tcW w:w="1087" w:type="dxa"/>
            <w:shd w:val="clear" w:color="000000" w:fill="92D050"/>
            <w:noWrap/>
            <w:vAlign w:val="bottom"/>
            <w:hideMark/>
          </w:tcPr>
          <w:p w:rsidRPr="00933868" w:rsidR="00933868" w:rsidP="00933868" w:rsidRDefault="00933868" w14:paraId="37070D9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4/12/2021</w:t>
            </w:r>
          </w:p>
        </w:tc>
      </w:tr>
      <w:tr w:rsidRPr="003358F3" w:rsidR="00933868" w:rsidTr="003358F3" w14:paraId="61474E36" w14:textId="77777777">
        <w:trPr>
          <w:trHeight w:val="283"/>
          <w:jc w:val="center"/>
        </w:trPr>
        <w:tc>
          <w:tcPr>
            <w:tcW w:w="1271" w:type="dxa"/>
            <w:shd w:val="clear" w:color="auto" w:fill="auto"/>
            <w:noWrap/>
            <w:vAlign w:val="bottom"/>
            <w:hideMark/>
          </w:tcPr>
          <w:p w:rsidRPr="00933868" w:rsidR="00933868" w:rsidP="00933868" w:rsidRDefault="00933868" w14:paraId="4ED1A6D9"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2022-23</w:t>
            </w:r>
          </w:p>
        </w:tc>
        <w:tc>
          <w:tcPr>
            <w:tcW w:w="1843" w:type="dxa"/>
            <w:shd w:val="clear" w:color="auto" w:fill="auto"/>
            <w:noWrap/>
            <w:vAlign w:val="bottom"/>
            <w:hideMark/>
          </w:tcPr>
          <w:p w:rsidRPr="00933868" w:rsidR="00933868" w:rsidP="00933868" w:rsidRDefault="00933868" w14:paraId="5BFAAC1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10/12/2022</w:t>
            </w:r>
          </w:p>
        </w:tc>
        <w:tc>
          <w:tcPr>
            <w:tcW w:w="1278" w:type="dxa"/>
            <w:shd w:val="clear" w:color="000000" w:fill="92D050"/>
            <w:noWrap/>
            <w:vAlign w:val="bottom"/>
            <w:hideMark/>
          </w:tcPr>
          <w:p w:rsidRPr="00933868" w:rsidR="00933868" w:rsidP="00933868" w:rsidRDefault="00933868" w14:paraId="3AA81531"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5D41CCC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5/12/2022</w:t>
            </w:r>
          </w:p>
        </w:tc>
        <w:tc>
          <w:tcPr>
            <w:tcW w:w="1278" w:type="dxa"/>
            <w:shd w:val="clear" w:color="000000" w:fill="92D050"/>
            <w:noWrap/>
            <w:vAlign w:val="bottom"/>
            <w:hideMark/>
          </w:tcPr>
          <w:p w:rsidRPr="00933868" w:rsidR="00933868" w:rsidP="00933868" w:rsidRDefault="00933868" w14:paraId="405A7956"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1" w:type="dxa"/>
            <w:shd w:val="clear" w:color="auto" w:fill="auto"/>
            <w:noWrap/>
            <w:vAlign w:val="bottom"/>
            <w:hideMark/>
          </w:tcPr>
          <w:p w:rsidRPr="00933868" w:rsidR="00933868" w:rsidP="00933868" w:rsidRDefault="00933868" w14:paraId="69EDC02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9/12/2022</w:t>
            </w:r>
          </w:p>
        </w:tc>
        <w:tc>
          <w:tcPr>
            <w:tcW w:w="1278" w:type="dxa"/>
            <w:shd w:val="clear" w:color="000000" w:fill="92D050"/>
            <w:noWrap/>
            <w:vAlign w:val="bottom"/>
            <w:hideMark/>
          </w:tcPr>
          <w:p w:rsidRPr="00933868" w:rsidR="00933868" w:rsidP="00933868" w:rsidRDefault="00933868" w14:paraId="60F208FC"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404FA3C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9/12/2022</w:t>
            </w:r>
          </w:p>
        </w:tc>
        <w:tc>
          <w:tcPr>
            <w:tcW w:w="1087" w:type="dxa"/>
            <w:shd w:val="clear" w:color="000000" w:fill="92D050"/>
            <w:noWrap/>
            <w:vAlign w:val="bottom"/>
            <w:hideMark/>
          </w:tcPr>
          <w:p w:rsidRPr="00933868" w:rsidR="00933868" w:rsidP="00933868" w:rsidRDefault="00933868" w14:paraId="4A4C0421"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r>
      <w:tr w:rsidRPr="003358F3" w:rsidR="00933868" w:rsidTr="003358F3" w14:paraId="17A7B69D" w14:textId="77777777">
        <w:trPr>
          <w:trHeight w:val="283"/>
          <w:jc w:val="center"/>
        </w:trPr>
        <w:tc>
          <w:tcPr>
            <w:tcW w:w="1271" w:type="dxa"/>
            <w:shd w:val="clear" w:color="000000" w:fill="FFFF00"/>
            <w:noWrap/>
            <w:vAlign w:val="bottom"/>
            <w:hideMark/>
          </w:tcPr>
          <w:p w:rsidRPr="00933868" w:rsidR="00933868" w:rsidP="00933868" w:rsidRDefault="00933868" w14:paraId="2E2F2960"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8 Brix</w:t>
            </w:r>
          </w:p>
        </w:tc>
        <w:tc>
          <w:tcPr>
            <w:tcW w:w="1843" w:type="dxa"/>
            <w:shd w:val="clear" w:color="auto" w:fill="auto"/>
            <w:noWrap/>
            <w:vAlign w:val="bottom"/>
            <w:hideMark/>
          </w:tcPr>
          <w:p w:rsidRPr="00933868" w:rsidR="00933868" w:rsidP="00933868" w:rsidRDefault="00933868" w14:paraId="625310A1"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27B1D8A4" w14:textId="77777777">
            <w:pPr>
              <w:spacing w:after="0" w:line="240" w:lineRule="auto"/>
              <w:rPr>
                <w:rFonts w:ascii="Calibri" w:hAnsi="Calibri" w:eastAsia="Times New Roman" w:cs="Calibri"/>
                <w:color w:val="000000"/>
                <w:sz w:val="18"/>
                <w:szCs w:val="18"/>
              </w:rPr>
            </w:pPr>
            <w:proofErr w:type="spellStart"/>
            <w:r w:rsidRPr="00933868">
              <w:rPr>
                <w:rFonts w:ascii="Calibri" w:hAnsi="Calibri" w:eastAsia="Times New Roman" w:cs="Calibri"/>
                <w:color w:val="000000"/>
                <w:sz w:val="18"/>
                <w:szCs w:val="18"/>
              </w:rPr>
              <w:t>Veraison</w:t>
            </w:r>
            <w:proofErr w:type="spellEnd"/>
          </w:p>
        </w:tc>
        <w:tc>
          <w:tcPr>
            <w:tcW w:w="1840" w:type="dxa"/>
            <w:shd w:val="clear" w:color="auto" w:fill="auto"/>
            <w:noWrap/>
            <w:vAlign w:val="bottom"/>
            <w:hideMark/>
          </w:tcPr>
          <w:p w:rsidRPr="00933868" w:rsidR="00933868" w:rsidP="00933868" w:rsidRDefault="00933868" w14:paraId="6CD0D17C"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22016DF2"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1" w:type="dxa"/>
            <w:shd w:val="clear" w:color="auto" w:fill="auto"/>
            <w:noWrap/>
            <w:vAlign w:val="bottom"/>
            <w:hideMark/>
          </w:tcPr>
          <w:p w:rsidRPr="00933868" w:rsidR="00933868" w:rsidP="00933868" w:rsidRDefault="00933868" w14:paraId="2BE3A5F8"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5762F8C1"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0AEDDFE7" w14:textId="77777777">
            <w:pPr>
              <w:spacing w:after="0" w:line="240" w:lineRule="auto"/>
              <w:rPr>
                <w:rFonts w:ascii="Calibri" w:hAnsi="Calibri" w:eastAsia="Times New Roman" w:cs="Calibri"/>
                <w:color w:val="000000"/>
                <w:sz w:val="18"/>
                <w:szCs w:val="18"/>
              </w:rPr>
            </w:pPr>
          </w:p>
        </w:tc>
        <w:tc>
          <w:tcPr>
            <w:tcW w:w="1087" w:type="dxa"/>
            <w:shd w:val="clear" w:color="000000" w:fill="92D050"/>
            <w:noWrap/>
            <w:vAlign w:val="bottom"/>
            <w:hideMark/>
          </w:tcPr>
          <w:p w:rsidRPr="00933868" w:rsidR="00933868" w:rsidP="00933868" w:rsidRDefault="00933868" w14:paraId="62B367F3"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r>
      <w:tr w:rsidRPr="003358F3" w:rsidR="00933868" w:rsidTr="003358F3" w14:paraId="77825CC1" w14:textId="77777777">
        <w:trPr>
          <w:trHeight w:val="283"/>
          <w:jc w:val="center"/>
        </w:trPr>
        <w:tc>
          <w:tcPr>
            <w:tcW w:w="1271" w:type="dxa"/>
            <w:shd w:val="clear" w:color="auto" w:fill="auto"/>
            <w:noWrap/>
            <w:vAlign w:val="bottom"/>
            <w:hideMark/>
          </w:tcPr>
          <w:p w:rsidRPr="00933868" w:rsidR="00933868" w:rsidP="00933868" w:rsidRDefault="00933868" w14:paraId="181556A4"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2014-15</w:t>
            </w:r>
          </w:p>
        </w:tc>
        <w:tc>
          <w:tcPr>
            <w:tcW w:w="1843" w:type="dxa"/>
            <w:shd w:val="clear" w:color="auto" w:fill="auto"/>
            <w:noWrap/>
            <w:vAlign w:val="bottom"/>
            <w:hideMark/>
          </w:tcPr>
          <w:p w:rsidRPr="00933868" w:rsidR="00933868" w:rsidP="00933868" w:rsidRDefault="00933868" w14:paraId="05A98E8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9/02/2015</w:t>
            </w:r>
          </w:p>
        </w:tc>
        <w:tc>
          <w:tcPr>
            <w:tcW w:w="1278" w:type="dxa"/>
            <w:shd w:val="clear" w:color="000000" w:fill="92D050"/>
            <w:noWrap/>
            <w:vAlign w:val="bottom"/>
            <w:hideMark/>
          </w:tcPr>
          <w:p w:rsidRPr="00933868" w:rsidR="00933868" w:rsidP="00933868" w:rsidRDefault="00933868" w14:paraId="54CC6B7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4/02/2015</w:t>
            </w:r>
          </w:p>
        </w:tc>
        <w:tc>
          <w:tcPr>
            <w:tcW w:w="1840" w:type="dxa"/>
            <w:shd w:val="clear" w:color="auto" w:fill="auto"/>
            <w:noWrap/>
            <w:vAlign w:val="bottom"/>
            <w:hideMark/>
          </w:tcPr>
          <w:p w:rsidRPr="00933868" w:rsidR="00933868" w:rsidP="00933868" w:rsidRDefault="00933868" w14:paraId="4143791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6/02/2015</w:t>
            </w:r>
          </w:p>
        </w:tc>
        <w:tc>
          <w:tcPr>
            <w:tcW w:w="1278" w:type="dxa"/>
            <w:shd w:val="clear" w:color="000000" w:fill="92D050"/>
            <w:noWrap/>
            <w:vAlign w:val="bottom"/>
            <w:hideMark/>
          </w:tcPr>
          <w:p w:rsidRPr="00933868" w:rsidR="00933868" w:rsidP="00933868" w:rsidRDefault="00933868" w14:paraId="54893E6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4/02/2015</w:t>
            </w:r>
          </w:p>
        </w:tc>
        <w:tc>
          <w:tcPr>
            <w:tcW w:w="1841" w:type="dxa"/>
            <w:shd w:val="clear" w:color="auto" w:fill="auto"/>
            <w:noWrap/>
            <w:vAlign w:val="bottom"/>
            <w:hideMark/>
          </w:tcPr>
          <w:p w:rsidRPr="00933868" w:rsidR="00933868" w:rsidP="00933868" w:rsidRDefault="00933868" w14:paraId="302C919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7/02/2015</w:t>
            </w:r>
          </w:p>
        </w:tc>
        <w:tc>
          <w:tcPr>
            <w:tcW w:w="1278" w:type="dxa"/>
            <w:shd w:val="clear" w:color="000000" w:fill="92D050"/>
            <w:noWrap/>
            <w:vAlign w:val="bottom"/>
            <w:hideMark/>
          </w:tcPr>
          <w:p w:rsidRPr="00933868" w:rsidR="00933868" w:rsidP="00933868" w:rsidRDefault="00933868" w14:paraId="38DB592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8/02/2015</w:t>
            </w:r>
          </w:p>
        </w:tc>
        <w:tc>
          <w:tcPr>
            <w:tcW w:w="1840" w:type="dxa"/>
            <w:shd w:val="clear" w:color="auto" w:fill="auto"/>
            <w:noWrap/>
            <w:vAlign w:val="bottom"/>
            <w:hideMark/>
          </w:tcPr>
          <w:p w:rsidRPr="00933868" w:rsidR="00933868" w:rsidP="00933868" w:rsidRDefault="00933868" w14:paraId="51F8FA1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13/02/2015</w:t>
            </w:r>
          </w:p>
        </w:tc>
        <w:tc>
          <w:tcPr>
            <w:tcW w:w="1087" w:type="dxa"/>
            <w:shd w:val="clear" w:color="000000" w:fill="92D050"/>
            <w:noWrap/>
            <w:vAlign w:val="bottom"/>
            <w:hideMark/>
          </w:tcPr>
          <w:p w:rsidRPr="00933868" w:rsidR="00933868" w:rsidP="00933868" w:rsidRDefault="00933868" w14:paraId="579E85D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19/02/2015</w:t>
            </w:r>
          </w:p>
        </w:tc>
      </w:tr>
      <w:tr w:rsidRPr="003358F3" w:rsidR="00933868" w:rsidTr="003358F3" w14:paraId="7609C091" w14:textId="77777777">
        <w:trPr>
          <w:trHeight w:val="283"/>
          <w:jc w:val="center"/>
        </w:trPr>
        <w:tc>
          <w:tcPr>
            <w:tcW w:w="1271" w:type="dxa"/>
            <w:shd w:val="clear" w:color="auto" w:fill="auto"/>
            <w:noWrap/>
            <w:vAlign w:val="bottom"/>
            <w:hideMark/>
          </w:tcPr>
          <w:p w:rsidRPr="00933868" w:rsidR="00933868" w:rsidP="00933868" w:rsidRDefault="00933868" w14:paraId="5F2D4069"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2015-16</w:t>
            </w:r>
          </w:p>
        </w:tc>
        <w:tc>
          <w:tcPr>
            <w:tcW w:w="1843" w:type="dxa"/>
            <w:shd w:val="clear" w:color="auto" w:fill="auto"/>
            <w:noWrap/>
            <w:vAlign w:val="bottom"/>
            <w:hideMark/>
          </w:tcPr>
          <w:p w:rsidRPr="00933868" w:rsidR="00933868" w:rsidP="00933868" w:rsidRDefault="00933868" w14:paraId="660CF65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14/02/2016</w:t>
            </w:r>
          </w:p>
        </w:tc>
        <w:tc>
          <w:tcPr>
            <w:tcW w:w="1278" w:type="dxa"/>
            <w:shd w:val="clear" w:color="000000" w:fill="92D050"/>
            <w:noWrap/>
            <w:vAlign w:val="bottom"/>
            <w:hideMark/>
          </w:tcPr>
          <w:p w:rsidRPr="00933868" w:rsidR="00933868" w:rsidP="00933868" w:rsidRDefault="00933868" w14:paraId="1A53BE5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13/02/2016</w:t>
            </w:r>
          </w:p>
        </w:tc>
        <w:tc>
          <w:tcPr>
            <w:tcW w:w="1840" w:type="dxa"/>
            <w:shd w:val="clear" w:color="auto" w:fill="auto"/>
            <w:noWrap/>
            <w:vAlign w:val="bottom"/>
            <w:hideMark/>
          </w:tcPr>
          <w:p w:rsidRPr="00933868" w:rsidR="00933868" w:rsidP="00933868" w:rsidRDefault="00933868" w14:paraId="19BA4C8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12/02/2016</w:t>
            </w:r>
          </w:p>
        </w:tc>
        <w:tc>
          <w:tcPr>
            <w:tcW w:w="1278" w:type="dxa"/>
            <w:shd w:val="clear" w:color="000000" w:fill="92D050"/>
            <w:noWrap/>
            <w:vAlign w:val="bottom"/>
            <w:hideMark/>
          </w:tcPr>
          <w:p w:rsidRPr="00933868" w:rsidR="00933868" w:rsidP="00933868" w:rsidRDefault="00933868" w14:paraId="1B15A11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12/02/2016</w:t>
            </w:r>
          </w:p>
        </w:tc>
        <w:tc>
          <w:tcPr>
            <w:tcW w:w="1841" w:type="dxa"/>
            <w:shd w:val="clear" w:color="auto" w:fill="auto"/>
            <w:noWrap/>
            <w:vAlign w:val="bottom"/>
            <w:hideMark/>
          </w:tcPr>
          <w:p w:rsidRPr="00933868" w:rsidR="00933868" w:rsidP="00933868" w:rsidRDefault="00933868" w14:paraId="27D2D4D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13/02/2016</w:t>
            </w:r>
          </w:p>
        </w:tc>
        <w:tc>
          <w:tcPr>
            <w:tcW w:w="1278" w:type="dxa"/>
            <w:shd w:val="clear" w:color="000000" w:fill="92D050"/>
            <w:noWrap/>
            <w:vAlign w:val="bottom"/>
            <w:hideMark/>
          </w:tcPr>
          <w:p w:rsidRPr="00933868" w:rsidR="00933868" w:rsidP="00933868" w:rsidRDefault="00933868" w14:paraId="5E3C06E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14/02/2016</w:t>
            </w:r>
          </w:p>
        </w:tc>
        <w:tc>
          <w:tcPr>
            <w:tcW w:w="1840" w:type="dxa"/>
            <w:shd w:val="clear" w:color="auto" w:fill="auto"/>
            <w:noWrap/>
            <w:vAlign w:val="bottom"/>
            <w:hideMark/>
          </w:tcPr>
          <w:p w:rsidRPr="00933868" w:rsidR="00933868" w:rsidP="00933868" w:rsidRDefault="00933868" w14:paraId="3FE0F095"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20/02/2016</w:t>
            </w:r>
          </w:p>
        </w:tc>
        <w:tc>
          <w:tcPr>
            <w:tcW w:w="1087" w:type="dxa"/>
            <w:shd w:val="clear" w:color="000000" w:fill="92D050"/>
            <w:noWrap/>
            <w:vAlign w:val="bottom"/>
            <w:hideMark/>
          </w:tcPr>
          <w:p w:rsidRPr="00933868" w:rsidR="00933868" w:rsidP="00933868" w:rsidRDefault="00933868" w14:paraId="337A4DD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20/02/2016</w:t>
            </w:r>
          </w:p>
        </w:tc>
      </w:tr>
      <w:tr w:rsidRPr="003358F3" w:rsidR="00933868" w:rsidTr="003358F3" w14:paraId="0368BD81" w14:textId="77777777">
        <w:trPr>
          <w:trHeight w:val="283"/>
          <w:jc w:val="center"/>
        </w:trPr>
        <w:tc>
          <w:tcPr>
            <w:tcW w:w="1271" w:type="dxa"/>
            <w:shd w:val="clear" w:color="auto" w:fill="auto"/>
            <w:noWrap/>
            <w:vAlign w:val="bottom"/>
            <w:hideMark/>
          </w:tcPr>
          <w:p w:rsidRPr="00933868" w:rsidR="00933868" w:rsidP="00933868" w:rsidRDefault="00933868" w14:paraId="6F2D7E19"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2016-17</w:t>
            </w:r>
          </w:p>
        </w:tc>
        <w:tc>
          <w:tcPr>
            <w:tcW w:w="1843" w:type="dxa"/>
            <w:shd w:val="clear" w:color="auto" w:fill="auto"/>
            <w:noWrap/>
            <w:vAlign w:val="bottom"/>
            <w:hideMark/>
          </w:tcPr>
          <w:p w:rsidRPr="00933868" w:rsidR="00933868" w:rsidP="00933868" w:rsidRDefault="00933868" w14:paraId="3F4B760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18/02/2017</w:t>
            </w:r>
          </w:p>
        </w:tc>
        <w:tc>
          <w:tcPr>
            <w:tcW w:w="1278" w:type="dxa"/>
            <w:shd w:val="clear" w:color="000000" w:fill="92D050"/>
            <w:noWrap/>
            <w:vAlign w:val="bottom"/>
            <w:hideMark/>
          </w:tcPr>
          <w:p w:rsidRPr="00933868" w:rsidR="00933868" w:rsidP="00933868" w:rsidRDefault="00933868" w14:paraId="4CFAADA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10/02/2017</w:t>
            </w:r>
          </w:p>
        </w:tc>
        <w:tc>
          <w:tcPr>
            <w:tcW w:w="1840" w:type="dxa"/>
            <w:shd w:val="clear" w:color="auto" w:fill="auto"/>
            <w:noWrap/>
            <w:vAlign w:val="bottom"/>
            <w:hideMark/>
          </w:tcPr>
          <w:p w:rsidRPr="00933868" w:rsidR="00933868" w:rsidP="00933868" w:rsidRDefault="00933868" w14:paraId="47E4965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13/02/2017</w:t>
            </w:r>
          </w:p>
        </w:tc>
        <w:tc>
          <w:tcPr>
            <w:tcW w:w="1278" w:type="dxa"/>
            <w:shd w:val="clear" w:color="000000" w:fill="92D050"/>
            <w:noWrap/>
            <w:vAlign w:val="bottom"/>
            <w:hideMark/>
          </w:tcPr>
          <w:p w:rsidRPr="00933868" w:rsidR="00933868" w:rsidP="00933868" w:rsidRDefault="00933868" w14:paraId="27695E8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10/02/2017</w:t>
            </w:r>
          </w:p>
        </w:tc>
        <w:tc>
          <w:tcPr>
            <w:tcW w:w="1841" w:type="dxa"/>
            <w:shd w:val="clear" w:color="auto" w:fill="auto"/>
            <w:noWrap/>
            <w:vAlign w:val="bottom"/>
            <w:hideMark/>
          </w:tcPr>
          <w:p w:rsidRPr="00933868" w:rsidR="00933868" w:rsidP="00933868" w:rsidRDefault="00933868" w14:paraId="105D2F3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19/02/2017</w:t>
            </w:r>
          </w:p>
        </w:tc>
        <w:tc>
          <w:tcPr>
            <w:tcW w:w="1278" w:type="dxa"/>
            <w:shd w:val="clear" w:color="000000" w:fill="92D050"/>
            <w:noWrap/>
            <w:vAlign w:val="bottom"/>
            <w:hideMark/>
          </w:tcPr>
          <w:p w:rsidRPr="00933868" w:rsidR="00933868" w:rsidP="00933868" w:rsidRDefault="00933868" w14:paraId="61E97C0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17/02/2017</w:t>
            </w:r>
          </w:p>
        </w:tc>
        <w:tc>
          <w:tcPr>
            <w:tcW w:w="1840" w:type="dxa"/>
            <w:shd w:val="clear" w:color="auto" w:fill="auto"/>
            <w:noWrap/>
            <w:vAlign w:val="bottom"/>
            <w:hideMark/>
          </w:tcPr>
          <w:p w:rsidRPr="00933868" w:rsidR="00933868" w:rsidP="00933868" w:rsidRDefault="00933868" w14:paraId="55487FC5"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21/02/2017</w:t>
            </w:r>
          </w:p>
        </w:tc>
        <w:tc>
          <w:tcPr>
            <w:tcW w:w="1087" w:type="dxa"/>
            <w:shd w:val="clear" w:color="000000" w:fill="92D050"/>
            <w:noWrap/>
            <w:vAlign w:val="bottom"/>
            <w:hideMark/>
          </w:tcPr>
          <w:p w:rsidRPr="00933868" w:rsidR="00933868" w:rsidP="00933868" w:rsidRDefault="00933868" w14:paraId="595A973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20/02/2017</w:t>
            </w:r>
          </w:p>
        </w:tc>
      </w:tr>
      <w:tr w:rsidRPr="003358F3" w:rsidR="00933868" w:rsidTr="003358F3" w14:paraId="5C491C79" w14:textId="77777777">
        <w:trPr>
          <w:trHeight w:val="283"/>
          <w:jc w:val="center"/>
        </w:trPr>
        <w:tc>
          <w:tcPr>
            <w:tcW w:w="1271" w:type="dxa"/>
            <w:shd w:val="clear" w:color="auto" w:fill="auto"/>
            <w:noWrap/>
            <w:vAlign w:val="bottom"/>
            <w:hideMark/>
          </w:tcPr>
          <w:p w:rsidRPr="00933868" w:rsidR="00933868" w:rsidP="00933868" w:rsidRDefault="00933868" w14:paraId="643AB622"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2017-18</w:t>
            </w:r>
          </w:p>
        </w:tc>
        <w:tc>
          <w:tcPr>
            <w:tcW w:w="1843" w:type="dxa"/>
            <w:shd w:val="clear" w:color="auto" w:fill="auto"/>
            <w:noWrap/>
            <w:vAlign w:val="bottom"/>
            <w:hideMark/>
          </w:tcPr>
          <w:p w:rsidRPr="00933868" w:rsidR="00933868" w:rsidP="00933868" w:rsidRDefault="00933868" w14:paraId="3B6A200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9/02/2018</w:t>
            </w:r>
          </w:p>
        </w:tc>
        <w:tc>
          <w:tcPr>
            <w:tcW w:w="1278" w:type="dxa"/>
            <w:shd w:val="clear" w:color="000000" w:fill="92D050"/>
            <w:noWrap/>
            <w:vAlign w:val="bottom"/>
            <w:hideMark/>
          </w:tcPr>
          <w:p w:rsidRPr="00933868" w:rsidR="00933868" w:rsidP="00933868" w:rsidRDefault="00933868" w14:paraId="715A7E2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26/01/2018</w:t>
            </w:r>
          </w:p>
        </w:tc>
        <w:tc>
          <w:tcPr>
            <w:tcW w:w="1840" w:type="dxa"/>
            <w:shd w:val="clear" w:color="auto" w:fill="auto"/>
            <w:noWrap/>
            <w:vAlign w:val="bottom"/>
            <w:hideMark/>
          </w:tcPr>
          <w:p w:rsidRPr="00933868" w:rsidR="00933868" w:rsidP="00933868" w:rsidRDefault="00933868" w14:paraId="37A7B74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5/02/2018</w:t>
            </w:r>
          </w:p>
        </w:tc>
        <w:tc>
          <w:tcPr>
            <w:tcW w:w="1278" w:type="dxa"/>
            <w:shd w:val="clear" w:color="000000" w:fill="92D050"/>
            <w:noWrap/>
            <w:vAlign w:val="bottom"/>
            <w:hideMark/>
          </w:tcPr>
          <w:p w:rsidRPr="00933868" w:rsidR="00933868" w:rsidP="00933868" w:rsidRDefault="00933868" w14:paraId="382EEF5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24/01/2018</w:t>
            </w:r>
          </w:p>
        </w:tc>
        <w:tc>
          <w:tcPr>
            <w:tcW w:w="1841" w:type="dxa"/>
            <w:shd w:val="clear" w:color="auto" w:fill="auto"/>
            <w:noWrap/>
            <w:vAlign w:val="bottom"/>
            <w:hideMark/>
          </w:tcPr>
          <w:p w:rsidRPr="00933868" w:rsidR="00933868" w:rsidP="00933868" w:rsidRDefault="00933868" w14:paraId="7BA0C08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7/02/2018</w:t>
            </w:r>
          </w:p>
        </w:tc>
        <w:tc>
          <w:tcPr>
            <w:tcW w:w="1278" w:type="dxa"/>
            <w:shd w:val="clear" w:color="000000" w:fill="92D050"/>
            <w:noWrap/>
            <w:vAlign w:val="bottom"/>
            <w:hideMark/>
          </w:tcPr>
          <w:p w:rsidRPr="00933868" w:rsidR="00933868" w:rsidP="00933868" w:rsidRDefault="00933868" w14:paraId="610813A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25/01/2018</w:t>
            </w:r>
          </w:p>
        </w:tc>
        <w:tc>
          <w:tcPr>
            <w:tcW w:w="1840" w:type="dxa"/>
            <w:shd w:val="clear" w:color="auto" w:fill="auto"/>
            <w:noWrap/>
            <w:vAlign w:val="bottom"/>
            <w:hideMark/>
          </w:tcPr>
          <w:p w:rsidRPr="00933868" w:rsidR="00933868" w:rsidP="00933868" w:rsidRDefault="00933868" w14:paraId="0DE5CDB3"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13/02/2018</w:t>
            </w:r>
          </w:p>
        </w:tc>
        <w:tc>
          <w:tcPr>
            <w:tcW w:w="1087" w:type="dxa"/>
            <w:shd w:val="clear" w:color="000000" w:fill="92D050"/>
            <w:noWrap/>
            <w:vAlign w:val="bottom"/>
            <w:hideMark/>
          </w:tcPr>
          <w:p w:rsidRPr="00933868" w:rsidR="00933868" w:rsidP="00933868" w:rsidRDefault="00933868" w14:paraId="4411071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4/02/2018</w:t>
            </w:r>
          </w:p>
        </w:tc>
      </w:tr>
      <w:tr w:rsidRPr="003358F3" w:rsidR="00933868" w:rsidTr="003358F3" w14:paraId="051A45F7" w14:textId="77777777">
        <w:trPr>
          <w:trHeight w:val="283"/>
          <w:jc w:val="center"/>
        </w:trPr>
        <w:tc>
          <w:tcPr>
            <w:tcW w:w="1271" w:type="dxa"/>
            <w:shd w:val="clear" w:color="auto" w:fill="auto"/>
            <w:noWrap/>
            <w:vAlign w:val="bottom"/>
            <w:hideMark/>
          </w:tcPr>
          <w:p w:rsidRPr="00933868" w:rsidR="00933868" w:rsidP="00933868" w:rsidRDefault="00933868" w14:paraId="7BD62D1D"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2018-19</w:t>
            </w:r>
          </w:p>
        </w:tc>
        <w:tc>
          <w:tcPr>
            <w:tcW w:w="1843" w:type="dxa"/>
            <w:shd w:val="clear" w:color="auto" w:fill="auto"/>
            <w:noWrap/>
            <w:vAlign w:val="bottom"/>
            <w:hideMark/>
          </w:tcPr>
          <w:p w:rsidRPr="00933868" w:rsidR="00933868" w:rsidP="00933868" w:rsidRDefault="00933868" w14:paraId="628DA599"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8/02/2019</w:t>
            </w:r>
          </w:p>
        </w:tc>
        <w:tc>
          <w:tcPr>
            <w:tcW w:w="1278" w:type="dxa"/>
            <w:shd w:val="clear" w:color="000000" w:fill="92D050"/>
            <w:noWrap/>
            <w:vAlign w:val="bottom"/>
            <w:hideMark/>
          </w:tcPr>
          <w:p w:rsidRPr="00933868" w:rsidR="00933868" w:rsidP="00933868" w:rsidRDefault="00933868" w14:paraId="6F16C65B"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31/01/2019</w:t>
            </w:r>
          </w:p>
        </w:tc>
        <w:tc>
          <w:tcPr>
            <w:tcW w:w="1840" w:type="dxa"/>
            <w:shd w:val="clear" w:color="auto" w:fill="auto"/>
            <w:noWrap/>
            <w:vAlign w:val="bottom"/>
            <w:hideMark/>
          </w:tcPr>
          <w:p w:rsidRPr="00933868" w:rsidR="00933868" w:rsidP="00933868" w:rsidRDefault="00933868" w14:paraId="57C480D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4/02/2019</w:t>
            </w:r>
          </w:p>
        </w:tc>
        <w:tc>
          <w:tcPr>
            <w:tcW w:w="1278" w:type="dxa"/>
            <w:shd w:val="clear" w:color="000000" w:fill="92D050"/>
            <w:noWrap/>
            <w:vAlign w:val="bottom"/>
            <w:hideMark/>
          </w:tcPr>
          <w:p w:rsidRPr="00933868" w:rsidR="00933868" w:rsidP="00933868" w:rsidRDefault="00933868" w14:paraId="2890055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29/01/2019</w:t>
            </w:r>
          </w:p>
        </w:tc>
        <w:tc>
          <w:tcPr>
            <w:tcW w:w="1841" w:type="dxa"/>
            <w:shd w:val="clear" w:color="auto" w:fill="auto"/>
            <w:noWrap/>
            <w:vAlign w:val="bottom"/>
            <w:hideMark/>
          </w:tcPr>
          <w:p w:rsidRPr="00933868" w:rsidR="00933868" w:rsidP="00933868" w:rsidRDefault="00933868" w14:paraId="38297B6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6/02/2019</w:t>
            </w:r>
          </w:p>
        </w:tc>
        <w:tc>
          <w:tcPr>
            <w:tcW w:w="1278" w:type="dxa"/>
            <w:shd w:val="clear" w:color="000000" w:fill="92D050"/>
            <w:noWrap/>
            <w:vAlign w:val="bottom"/>
            <w:hideMark/>
          </w:tcPr>
          <w:p w:rsidRPr="00933868" w:rsidR="00933868" w:rsidP="00933868" w:rsidRDefault="00933868" w14:paraId="2A70CD81"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30/01/2019</w:t>
            </w:r>
          </w:p>
        </w:tc>
        <w:tc>
          <w:tcPr>
            <w:tcW w:w="1840" w:type="dxa"/>
            <w:shd w:val="clear" w:color="auto" w:fill="auto"/>
            <w:noWrap/>
            <w:vAlign w:val="bottom"/>
            <w:hideMark/>
          </w:tcPr>
          <w:p w:rsidRPr="00933868" w:rsidR="00933868" w:rsidP="00933868" w:rsidRDefault="00933868" w14:paraId="44889D9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15/02/2019</w:t>
            </w:r>
          </w:p>
        </w:tc>
        <w:tc>
          <w:tcPr>
            <w:tcW w:w="1087" w:type="dxa"/>
            <w:shd w:val="clear" w:color="000000" w:fill="92D050"/>
            <w:noWrap/>
            <w:vAlign w:val="bottom"/>
            <w:hideMark/>
          </w:tcPr>
          <w:p w:rsidRPr="00933868" w:rsidR="00933868" w:rsidP="00933868" w:rsidRDefault="00933868" w14:paraId="48126785"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11/02/2019</w:t>
            </w:r>
          </w:p>
        </w:tc>
      </w:tr>
      <w:tr w:rsidRPr="003358F3" w:rsidR="00933868" w:rsidTr="003358F3" w14:paraId="3A0F4287" w14:textId="77777777">
        <w:trPr>
          <w:trHeight w:val="283"/>
          <w:jc w:val="center"/>
        </w:trPr>
        <w:tc>
          <w:tcPr>
            <w:tcW w:w="1271" w:type="dxa"/>
            <w:shd w:val="clear" w:color="auto" w:fill="auto"/>
            <w:noWrap/>
            <w:vAlign w:val="bottom"/>
            <w:hideMark/>
          </w:tcPr>
          <w:p w:rsidRPr="00933868" w:rsidR="00933868" w:rsidP="00933868" w:rsidRDefault="00933868" w14:paraId="5BFAD6BE"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2019-20</w:t>
            </w:r>
          </w:p>
        </w:tc>
        <w:tc>
          <w:tcPr>
            <w:tcW w:w="1843" w:type="dxa"/>
            <w:shd w:val="clear" w:color="auto" w:fill="auto"/>
            <w:noWrap/>
            <w:vAlign w:val="bottom"/>
            <w:hideMark/>
          </w:tcPr>
          <w:p w:rsidRPr="00933868" w:rsidR="00933868" w:rsidP="00933868" w:rsidRDefault="00933868" w14:paraId="410D11D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15/02/2020</w:t>
            </w:r>
          </w:p>
        </w:tc>
        <w:tc>
          <w:tcPr>
            <w:tcW w:w="1278" w:type="dxa"/>
            <w:shd w:val="clear" w:color="000000" w:fill="92D050"/>
            <w:noWrap/>
            <w:vAlign w:val="bottom"/>
            <w:hideMark/>
          </w:tcPr>
          <w:p w:rsidRPr="00933868" w:rsidR="00933868" w:rsidP="00933868" w:rsidRDefault="00933868" w14:paraId="2D721E4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7/02/2020</w:t>
            </w:r>
          </w:p>
        </w:tc>
        <w:tc>
          <w:tcPr>
            <w:tcW w:w="1840" w:type="dxa"/>
            <w:shd w:val="clear" w:color="auto" w:fill="auto"/>
            <w:noWrap/>
            <w:vAlign w:val="bottom"/>
            <w:hideMark/>
          </w:tcPr>
          <w:p w:rsidRPr="00933868" w:rsidR="00933868" w:rsidP="00933868" w:rsidRDefault="00933868" w14:paraId="0E0053F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3/02/2020</w:t>
            </w:r>
          </w:p>
        </w:tc>
        <w:tc>
          <w:tcPr>
            <w:tcW w:w="1278" w:type="dxa"/>
            <w:shd w:val="clear" w:color="000000" w:fill="92D050"/>
            <w:noWrap/>
            <w:vAlign w:val="bottom"/>
            <w:hideMark/>
          </w:tcPr>
          <w:p w:rsidRPr="00933868" w:rsidR="00933868" w:rsidP="00933868" w:rsidRDefault="00933868" w14:paraId="3DA24A8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6/02/2020</w:t>
            </w:r>
          </w:p>
        </w:tc>
        <w:tc>
          <w:tcPr>
            <w:tcW w:w="1841" w:type="dxa"/>
            <w:shd w:val="clear" w:color="auto" w:fill="auto"/>
            <w:noWrap/>
            <w:vAlign w:val="bottom"/>
            <w:hideMark/>
          </w:tcPr>
          <w:p w:rsidRPr="00933868" w:rsidR="00933868" w:rsidP="00933868" w:rsidRDefault="00933868" w14:paraId="1612EDE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12/02/2020</w:t>
            </w:r>
          </w:p>
        </w:tc>
        <w:tc>
          <w:tcPr>
            <w:tcW w:w="1278" w:type="dxa"/>
            <w:shd w:val="clear" w:color="000000" w:fill="92D050"/>
            <w:noWrap/>
            <w:vAlign w:val="bottom"/>
            <w:hideMark/>
          </w:tcPr>
          <w:p w:rsidRPr="00933868" w:rsidR="00933868" w:rsidP="00933868" w:rsidRDefault="00933868" w14:paraId="6F3E436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8/02/2020</w:t>
            </w:r>
          </w:p>
        </w:tc>
        <w:tc>
          <w:tcPr>
            <w:tcW w:w="1840" w:type="dxa"/>
            <w:shd w:val="clear" w:color="auto" w:fill="auto"/>
            <w:noWrap/>
            <w:vAlign w:val="bottom"/>
            <w:hideMark/>
          </w:tcPr>
          <w:p w:rsidRPr="00933868" w:rsidR="00933868" w:rsidP="00933868" w:rsidRDefault="00933868" w14:paraId="42ABFFD6"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17/02/2020</w:t>
            </w:r>
          </w:p>
        </w:tc>
        <w:tc>
          <w:tcPr>
            <w:tcW w:w="1087" w:type="dxa"/>
            <w:shd w:val="clear" w:color="000000" w:fill="92D050"/>
            <w:noWrap/>
            <w:vAlign w:val="bottom"/>
            <w:hideMark/>
          </w:tcPr>
          <w:p w:rsidRPr="00933868" w:rsidR="00933868" w:rsidP="00933868" w:rsidRDefault="00933868" w14:paraId="5B828AAF"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17/02/2020</w:t>
            </w:r>
          </w:p>
        </w:tc>
      </w:tr>
      <w:tr w:rsidRPr="003358F3" w:rsidR="00933868" w:rsidTr="003358F3" w14:paraId="5F86D25F" w14:textId="77777777">
        <w:trPr>
          <w:trHeight w:val="283"/>
          <w:jc w:val="center"/>
        </w:trPr>
        <w:tc>
          <w:tcPr>
            <w:tcW w:w="1271" w:type="dxa"/>
            <w:shd w:val="clear" w:color="auto" w:fill="auto"/>
            <w:noWrap/>
            <w:vAlign w:val="bottom"/>
            <w:hideMark/>
          </w:tcPr>
          <w:p w:rsidRPr="00933868" w:rsidR="00933868" w:rsidP="00933868" w:rsidRDefault="00933868" w14:paraId="7677FE8B"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2020-21</w:t>
            </w:r>
          </w:p>
        </w:tc>
        <w:tc>
          <w:tcPr>
            <w:tcW w:w="1843" w:type="dxa"/>
            <w:shd w:val="clear" w:color="auto" w:fill="auto"/>
            <w:noWrap/>
            <w:vAlign w:val="bottom"/>
            <w:hideMark/>
          </w:tcPr>
          <w:p w:rsidRPr="00933868" w:rsidR="00933868" w:rsidP="00933868" w:rsidRDefault="00933868" w14:paraId="746D21F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6/02/2021</w:t>
            </w:r>
          </w:p>
        </w:tc>
        <w:tc>
          <w:tcPr>
            <w:tcW w:w="1278" w:type="dxa"/>
            <w:shd w:val="clear" w:color="000000" w:fill="92D050"/>
            <w:noWrap/>
            <w:vAlign w:val="bottom"/>
            <w:hideMark/>
          </w:tcPr>
          <w:p w:rsidRPr="00933868" w:rsidR="00933868" w:rsidP="00933868" w:rsidRDefault="00933868" w14:paraId="19BCEA28"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8/02/2021</w:t>
            </w:r>
          </w:p>
        </w:tc>
        <w:tc>
          <w:tcPr>
            <w:tcW w:w="1840" w:type="dxa"/>
            <w:shd w:val="clear" w:color="auto" w:fill="auto"/>
            <w:noWrap/>
            <w:vAlign w:val="bottom"/>
            <w:hideMark/>
          </w:tcPr>
          <w:p w:rsidRPr="00933868" w:rsidR="00933868" w:rsidP="00933868" w:rsidRDefault="00933868" w14:paraId="7F6FC9E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1/02/2021</w:t>
            </w:r>
          </w:p>
        </w:tc>
        <w:tc>
          <w:tcPr>
            <w:tcW w:w="1278" w:type="dxa"/>
            <w:shd w:val="clear" w:color="000000" w:fill="92D050"/>
            <w:noWrap/>
            <w:vAlign w:val="bottom"/>
            <w:hideMark/>
          </w:tcPr>
          <w:p w:rsidRPr="00933868" w:rsidR="00933868" w:rsidP="00933868" w:rsidRDefault="00933868" w14:paraId="7EA0DCA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5/02/2021</w:t>
            </w:r>
          </w:p>
        </w:tc>
        <w:tc>
          <w:tcPr>
            <w:tcW w:w="1841" w:type="dxa"/>
            <w:shd w:val="clear" w:color="auto" w:fill="auto"/>
            <w:noWrap/>
            <w:vAlign w:val="bottom"/>
            <w:hideMark/>
          </w:tcPr>
          <w:p w:rsidRPr="00933868" w:rsidR="00933868" w:rsidP="00933868" w:rsidRDefault="00933868" w14:paraId="7C3D24A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4/02/2021</w:t>
            </w:r>
          </w:p>
        </w:tc>
        <w:tc>
          <w:tcPr>
            <w:tcW w:w="1278" w:type="dxa"/>
            <w:shd w:val="clear" w:color="000000" w:fill="92D050"/>
            <w:noWrap/>
            <w:vAlign w:val="bottom"/>
            <w:hideMark/>
          </w:tcPr>
          <w:p w:rsidRPr="00933868" w:rsidR="00933868" w:rsidP="00933868" w:rsidRDefault="00933868" w14:paraId="50B48AAA"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8/02/2021</w:t>
            </w:r>
          </w:p>
        </w:tc>
        <w:tc>
          <w:tcPr>
            <w:tcW w:w="1840" w:type="dxa"/>
            <w:shd w:val="clear" w:color="auto" w:fill="auto"/>
            <w:noWrap/>
            <w:vAlign w:val="bottom"/>
            <w:hideMark/>
          </w:tcPr>
          <w:p w:rsidRPr="00933868" w:rsidR="00933868" w:rsidP="00933868" w:rsidRDefault="00933868" w14:paraId="39386DCE"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5/02/2021</w:t>
            </w:r>
          </w:p>
        </w:tc>
        <w:tc>
          <w:tcPr>
            <w:tcW w:w="1087" w:type="dxa"/>
            <w:shd w:val="clear" w:color="000000" w:fill="92D050"/>
            <w:noWrap/>
            <w:vAlign w:val="bottom"/>
            <w:hideMark/>
          </w:tcPr>
          <w:p w:rsidRPr="00933868" w:rsidR="00933868" w:rsidP="00933868" w:rsidRDefault="00933868" w14:paraId="44D94DB4"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14/02/2021</w:t>
            </w:r>
          </w:p>
        </w:tc>
      </w:tr>
      <w:tr w:rsidRPr="003358F3" w:rsidR="00933868" w:rsidTr="003358F3" w14:paraId="7D439289" w14:textId="77777777">
        <w:trPr>
          <w:trHeight w:val="283"/>
          <w:jc w:val="center"/>
        </w:trPr>
        <w:tc>
          <w:tcPr>
            <w:tcW w:w="1271" w:type="dxa"/>
            <w:shd w:val="clear" w:color="auto" w:fill="auto"/>
            <w:noWrap/>
            <w:vAlign w:val="bottom"/>
            <w:hideMark/>
          </w:tcPr>
          <w:p w:rsidRPr="00933868" w:rsidR="00933868" w:rsidP="00933868" w:rsidRDefault="00933868" w14:paraId="52417A80"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2021-22</w:t>
            </w:r>
          </w:p>
        </w:tc>
        <w:tc>
          <w:tcPr>
            <w:tcW w:w="1843" w:type="dxa"/>
            <w:shd w:val="clear" w:color="auto" w:fill="auto"/>
            <w:noWrap/>
            <w:vAlign w:val="bottom"/>
            <w:hideMark/>
          </w:tcPr>
          <w:p w:rsidRPr="00933868" w:rsidR="00933868" w:rsidP="00933868" w:rsidRDefault="00933868" w14:paraId="3505613C"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5/02/2022</w:t>
            </w:r>
          </w:p>
        </w:tc>
        <w:tc>
          <w:tcPr>
            <w:tcW w:w="1278" w:type="dxa"/>
            <w:shd w:val="clear" w:color="000000" w:fill="92D050"/>
            <w:noWrap/>
            <w:vAlign w:val="bottom"/>
            <w:hideMark/>
          </w:tcPr>
          <w:p w:rsidRPr="00933868" w:rsidR="00933868" w:rsidP="00933868" w:rsidRDefault="00933868" w14:paraId="2A700162"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29/01/2022</w:t>
            </w:r>
          </w:p>
        </w:tc>
        <w:tc>
          <w:tcPr>
            <w:tcW w:w="1840" w:type="dxa"/>
            <w:shd w:val="clear" w:color="auto" w:fill="auto"/>
            <w:noWrap/>
            <w:vAlign w:val="bottom"/>
            <w:hideMark/>
          </w:tcPr>
          <w:p w:rsidRPr="00933868" w:rsidR="00933868" w:rsidP="00933868" w:rsidRDefault="00933868" w14:paraId="25F1C42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1/02/2022</w:t>
            </w:r>
          </w:p>
        </w:tc>
        <w:tc>
          <w:tcPr>
            <w:tcW w:w="1278" w:type="dxa"/>
            <w:shd w:val="clear" w:color="000000" w:fill="92D050"/>
            <w:noWrap/>
            <w:vAlign w:val="bottom"/>
            <w:hideMark/>
          </w:tcPr>
          <w:p w:rsidRPr="00933868" w:rsidR="00933868" w:rsidP="00933868" w:rsidRDefault="00933868" w14:paraId="46FDC9F4"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26/01/2022</w:t>
            </w:r>
          </w:p>
        </w:tc>
        <w:tc>
          <w:tcPr>
            <w:tcW w:w="1841" w:type="dxa"/>
            <w:shd w:val="clear" w:color="auto" w:fill="auto"/>
            <w:noWrap/>
            <w:vAlign w:val="bottom"/>
            <w:hideMark/>
          </w:tcPr>
          <w:p w:rsidRPr="00933868" w:rsidR="00933868" w:rsidP="00933868" w:rsidRDefault="00933868" w14:paraId="113976AD"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5/02/2022</w:t>
            </w:r>
          </w:p>
        </w:tc>
        <w:tc>
          <w:tcPr>
            <w:tcW w:w="1278" w:type="dxa"/>
            <w:shd w:val="clear" w:color="000000" w:fill="92D050"/>
            <w:noWrap/>
            <w:vAlign w:val="bottom"/>
            <w:hideMark/>
          </w:tcPr>
          <w:p w:rsidRPr="00933868" w:rsidR="00933868" w:rsidP="00933868" w:rsidRDefault="00933868" w14:paraId="648A86F0"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27/01/2022</w:t>
            </w:r>
          </w:p>
        </w:tc>
        <w:tc>
          <w:tcPr>
            <w:tcW w:w="1840" w:type="dxa"/>
            <w:shd w:val="clear" w:color="auto" w:fill="auto"/>
            <w:noWrap/>
            <w:vAlign w:val="bottom"/>
            <w:hideMark/>
          </w:tcPr>
          <w:p w:rsidRPr="00933868" w:rsidR="00933868" w:rsidP="00933868" w:rsidRDefault="00933868" w14:paraId="316798F4"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10/02/2022</w:t>
            </w:r>
          </w:p>
        </w:tc>
        <w:tc>
          <w:tcPr>
            <w:tcW w:w="1087" w:type="dxa"/>
            <w:shd w:val="clear" w:color="000000" w:fill="92D050"/>
            <w:noWrap/>
            <w:vAlign w:val="bottom"/>
            <w:hideMark/>
          </w:tcPr>
          <w:p w:rsidRPr="00933868" w:rsidR="00933868" w:rsidP="00933868" w:rsidRDefault="00933868" w14:paraId="6E639477" w14:textId="77777777">
            <w:pPr>
              <w:spacing w:after="0" w:line="240" w:lineRule="auto"/>
              <w:jc w:val="right"/>
              <w:rPr>
                <w:rFonts w:ascii="Calibri" w:hAnsi="Calibri" w:eastAsia="Times New Roman" w:cs="Calibri"/>
                <w:color w:val="000000"/>
                <w:sz w:val="18"/>
                <w:szCs w:val="18"/>
              </w:rPr>
            </w:pPr>
            <w:r w:rsidRPr="00933868">
              <w:rPr>
                <w:rFonts w:ascii="Calibri" w:hAnsi="Calibri" w:eastAsia="Times New Roman" w:cs="Calibri"/>
                <w:color w:val="000000"/>
                <w:sz w:val="18"/>
                <w:szCs w:val="18"/>
              </w:rPr>
              <w:t>5/02/2022</w:t>
            </w:r>
          </w:p>
        </w:tc>
      </w:tr>
      <w:tr w:rsidRPr="003358F3" w:rsidR="00933868" w:rsidTr="003358F3" w14:paraId="7D7DB9EC" w14:textId="77777777">
        <w:trPr>
          <w:trHeight w:val="283"/>
          <w:jc w:val="center"/>
        </w:trPr>
        <w:tc>
          <w:tcPr>
            <w:tcW w:w="1271" w:type="dxa"/>
            <w:shd w:val="clear" w:color="auto" w:fill="auto"/>
            <w:noWrap/>
            <w:vAlign w:val="bottom"/>
            <w:hideMark/>
          </w:tcPr>
          <w:p w:rsidRPr="00933868" w:rsidR="00933868" w:rsidP="00933868" w:rsidRDefault="00933868" w14:paraId="245994F9"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2022-23</w:t>
            </w:r>
          </w:p>
        </w:tc>
        <w:tc>
          <w:tcPr>
            <w:tcW w:w="1843" w:type="dxa"/>
            <w:shd w:val="clear" w:color="auto" w:fill="auto"/>
            <w:noWrap/>
            <w:vAlign w:val="bottom"/>
            <w:hideMark/>
          </w:tcPr>
          <w:p w:rsidRPr="00933868" w:rsidR="00933868" w:rsidP="00933868" w:rsidRDefault="00933868" w14:paraId="1BB4CA09"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01B769E1"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74658F76"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773DA0F2"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1" w:type="dxa"/>
            <w:shd w:val="clear" w:color="auto" w:fill="auto"/>
            <w:noWrap/>
            <w:vAlign w:val="bottom"/>
            <w:hideMark/>
          </w:tcPr>
          <w:p w:rsidRPr="00933868" w:rsidR="00933868" w:rsidP="00933868" w:rsidRDefault="00933868" w14:paraId="1254573B" w14:textId="77777777">
            <w:pPr>
              <w:spacing w:after="0" w:line="240" w:lineRule="auto"/>
              <w:rPr>
                <w:rFonts w:ascii="Calibri" w:hAnsi="Calibri" w:eastAsia="Times New Roman" w:cs="Calibri"/>
                <w:color w:val="000000"/>
                <w:sz w:val="18"/>
                <w:szCs w:val="18"/>
              </w:rPr>
            </w:pPr>
          </w:p>
        </w:tc>
        <w:tc>
          <w:tcPr>
            <w:tcW w:w="1278" w:type="dxa"/>
            <w:shd w:val="clear" w:color="000000" w:fill="92D050"/>
            <w:noWrap/>
            <w:vAlign w:val="bottom"/>
            <w:hideMark/>
          </w:tcPr>
          <w:p w:rsidRPr="00933868" w:rsidR="00933868" w:rsidP="00933868" w:rsidRDefault="00933868" w14:paraId="48A33AE4"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c>
          <w:tcPr>
            <w:tcW w:w="1840" w:type="dxa"/>
            <w:shd w:val="clear" w:color="auto" w:fill="auto"/>
            <w:noWrap/>
            <w:vAlign w:val="bottom"/>
            <w:hideMark/>
          </w:tcPr>
          <w:p w:rsidRPr="00933868" w:rsidR="00933868" w:rsidP="00933868" w:rsidRDefault="00933868" w14:paraId="3917091B" w14:textId="77777777">
            <w:pPr>
              <w:spacing w:after="0" w:line="240" w:lineRule="auto"/>
              <w:rPr>
                <w:rFonts w:ascii="Calibri" w:hAnsi="Calibri" w:eastAsia="Times New Roman" w:cs="Calibri"/>
                <w:color w:val="000000"/>
                <w:sz w:val="18"/>
                <w:szCs w:val="18"/>
              </w:rPr>
            </w:pPr>
          </w:p>
        </w:tc>
        <w:tc>
          <w:tcPr>
            <w:tcW w:w="1087" w:type="dxa"/>
            <w:shd w:val="clear" w:color="000000" w:fill="92D050"/>
            <w:noWrap/>
            <w:vAlign w:val="bottom"/>
            <w:hideMark/>
          </w:tcPr>
          <w:p w:rsidRPr="00933868" w:rsidR="00933868" w:rsidP="00933868" w:rsidRDefault="00933868" w14:paraId="43C52733" w14:textId="77777777">
            <w:pPr>
              <w:spacing w:after="0" w:line="240" w:lineRule="auto"/>
              <w:rPr>
                <w:rFonts w:ascii="Calibri" w:hAnsi="Calibri" w:eastAsia="Times New Roman" w:cs="Calibri"/>
                <w:color w:val="000000"/>
                <w:sz w:val="18"/>
                <w:szCs w:val="18"/>
              </w:rPr>
            </w:pPr>
            <w:r w:rsidRPr="00933868">
              <w:rPr>
                <w:rFonts w:ascii="Calibri" w:hAnsi="Calibri" w:eastAsia="Times New Roman" w:cs="Calibri"/>
                <w:color w:val="000000"/>
                <w:sz w:val="18"/>
                <w:szCs w:val="18"/>
              </w:rPr>
              <w:t> </w:t>
            </w:r>
          </w:p>
        </w:tc>
      </w:tr>
    </w:tbl>
    <w:p w:rsidR="003358F3" w:rsidP="003358F3" w:rsidRDefault="003358F3" w14:paraId="0A3A1057" w14:textId="77777777">
      <w:pPr>
        <w:spacing w:line="360" w:lineRule="auto"/>
        <w:jc w:val="center"/>
        <w:sectPr w:rsidR="003358F3" w:rsidSect="003358F3">
          <w:pgSz w:w="16838" w:h="11906" w:orient="landscape"/>
          <w:pgMar w:top="873" w:right="1440" w:bottom="873" w:left="1440" w:header="709" w:footer="709" w:gutter="0"/>
          <w:cols w:space="708"/>
          <w:docGrid w:linePitch="360"/>
        </w:sectPr>
      </w:pPr>
    </w:p>
    <w:p w:rsidR="003358F3" w:rsidP="003358F3" w:rsidRDefault="00871032" w14:paraId="69756329" w14:textId="391E9984">
      <w:pPr>
        <w:spacing w:line="360" w:lineRule="auto"/>
        <w:jc w:val="center"/>
      </w:pPr>
      <w:r>
        <w:lastRenderedPageBreak/>
        <w:t>Figure</w:t>
      </w:r>
      <w:r w:rsidR="003358F3">
        <w:t xml:space="preserve"> 2</w:t>
      </w:r>
      <w:r>
        <w:t>.</w:t>
      </w:r>
      <w:r w:rsidR="003358F3">
        <w:t xml:space="preserve"> </w:t>
      </w:r>
      <w:r w:rsidRPr="00AF3898" w:rsidR="003358F3">
        <w:t>Sauvignon Blanc</w:t>
      </w:r>
      <w:r w:rsidRPr="00AF3898" w:rsidR="003358F3">
        <w:rPr>
          <w:rFonts w:hint="eastAsia"/>
        </w:rPr>
        <w:t xml:space="preserve"> </w:t>
      </w:r>
      <w:r w:rsidR="003358F3">
        <w:rPr>
          <w:rFonts w:hint="eastAsia"/>
        </w:rPr>
        <w:t>severity</w:t>
      </w:r>
      <w:r w:rsidR="003358F3">
        <w:t xml:space="preserve"> in</w:t>
      </w:r>
      <w:r w:rsidRPr="00933868" w:rsidR="003358F3">
        <w:t xml:space="preserve"> </w:t>
      </w:r>
      <w:r w:rsidRPr="00AF3898" w:rsidR="003358F3">
        <w:t>Marlborough</w:t>
      </w:r>
    </w:p>
    <w:p w:rsidR="003358F3" w:rsidP="003358F3" w:rsidRDefault="003358F3" w14:paraId="177FECE8" w14:textId="1892AAF0">
      <w:pPr>
        <w:spacing w:line="360" w:lineRule="auto"/>
        <w:jc w:val="center"/>
      </w:pPr>
      <w:r>
        <w:t>(</w:t>
      </w:r>
      <w:r w:rsidRPr="003358F3">
        <w:t>Harvest 2005-2022 all data</w:t>
      </w:r>
      <w:r>
        <w:t>.xlsx from Rob)</w:t>
      </w:r>
    </w:p>
    <w:p w:rsidR="003358F3" w:rsidP="00F30DE1" w:rsidRDefault="003358F3" w14:paraId="0EB8E40A" w14:textId="66110096">
      <w:pPr>
        <w:spacing w:line="360" w:lineRule="auto"/>
        <w:jc w:val="center"/>
      </w:pPr>
      <w:r>
        <w:rPr>
          <w:noProof/>
        </w:rPr>
        <w:drawing>
          <wp:inline distT="0" distB="0" distL="0" distR="0" wp14:anchorId="35507A19" wp14:editId="6B68D15E">
            <wp:extent cx="5943600" cy="4245610"/>
            <wp:effectExtent l="0" t="0" r="0" b="0"/>
            <wp:docPr id="8" name="Picture 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diagram,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rsidR="00F30DE1" w:rsidP="00F30DE1" w:rsidRDefault="00F30DE1" w14:paraId="352F65FB" w14:textId="057E7756">
      <w:pPr>
        <w:spacing w:line="360" w:lineRule="auto"/>
        <w:jc w:val="center"/>
      </w:pPr>
      <w:r>
        <w:rPr>
          <w:rFonts w:hint="eastAsia"/>
        </w:rPr>
        <w:t>Table</w:t>
      </w:r>
      <w:r>
        <w:t xml:space="preserve"> </w:t>
      </w:r>
      <w:r w:rsidR="00871032">
        <w:t>2.</w:t>
      </w:r>
      <w:r>
        <w:t xml:space="preserve"> </w:t>
      </w:r>
      <w:r w:rsidR="00894429">
        <w:t>L</w:t>
      </w:r>
      <w:r w:rsidRPr="00F52AA9" w:rsidR="00894429">
        <w:t>inear curve fitting</w:t>
      </w:r>
      <w:r w:rsidRPr="00F52AA9" w:rsidR="00F52AA9">
        <w:t xml:space="preserve"> between visual severity and SEV1, SEV2, SEV3 </w:t>
      </w:r>
    </w:p>
    <w:tbl>
      <w:tblPr>
        <w:tblW w:w="66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4"/>
        <w:gridCol w:w="2616"/>
        <w:gridCol w:w="1053"/>
        <w:gridCol w:w="1053"/>
        <w:gridCol w:w="1232"/>
      </w:tblGrid>
      <w:tr w:rsidRPr="00F30DE1" w:rsidR="00F30DE1" w:rsidTr="00B65DC6" w14:paraId="6BBFC0DA" w14:textId="77777777">
        <w:trPr>
          <w:trHeight w:val="300"/>
          <w:jc w:val="center"/>
        </w:trPr>
        <w:tc>
          <w:tcPr>
            <w:tcW w:w="704" w:type="dxa"/>
            <w:shd w:val="clear" w:color="auto" w:fill="auto"/>
            <w:noWrap/>
            <w:vAlign w:val="bottom"/>
            <w:hideMark/>
          </w:tcPr>
          <w:p w:rsidRPr="00F30DE1" w:rsidR="00F30DE1" w:rsidP="00F30DE1" w:rsidRDefault="00F30DE1" w14:paraId="28F661F9" w14:textId="77777777">
            <w:pPr>
              <w:spacing w:after="0" w:line="240" w:lineRule="auto"/>
              <w:rPr>
                <w:rFonts w:ascii="Times New Roman" w:hAnsi="Times New Roman" w:eastAsia="Times New Roman" w:cs="Times New Roman"/>
                <w:sz w:val="24"/>
                <w:szCs w:val="24"/>
              </w:rPr>
            </w:pPr>
          </w:p>
        </w:tc>
        <w:tc>
          <w:tcPr>
            <w:tcW w:w="2616" w:type="dxa"/>
            <w:shd w:val="clear" w:color="auto" w:fill="auto"/>
            <w:noWrap/>
            <w:vAlign w:val="bottom"/>
            <w:hideMark/>
          </w:tcPr>
          <w:p w:rsidRPr="00F30DE1" w:rsidR="00F30DE1" w:rsidP="00F30DE1" w:rsidRDefault="00F30DE1" w14:paraId="0F195338" w14:textId="667A4888">
            <w:pPr>
              <w:spacing w:after="0" w:line="240" w:lineRule="auto"/>
              <w:rPr>
                <w:rFonts w:ascii="Calibri" w:hAnsi="Calibri" w:eastAsia="Times New Roman" w:cs="Calibri"/>
                <w:color w:val="000000"/>
              </w:rPr>
            </w:pPr>
            <w:r w:rsidRPr="00F30DE1">
              <w:rPr>
                <w:rFonts w:ascii="Calibri" w:hAnsi="Calibri" w:eastAsia="Times New Roman" w:cs="Calibri"/>
                <w:color w:val="000000"/>
              </w:rPr>
              <w:t>Formula</w:t>
            </w:r>
          </w:p>
        </w:tc>
        <w:tc>
          <w:tcPr>
            <w:tcW w:w="1053" w:type="dxa"/>
            <w:shd w:val="clear" w:color="auto" w:fill="auto"/>
            <w:noWrap/>
            <w:vAlign w:val="bottom"/>
            <w:hideMark/>
          </w:tcPr>
          <w:p w:rsidRPr="00F30DE1" w:rsidR="00F30DE1" w:rsidP="00F30DE1" w:rsidRDefault="00F30DE1" w14:paraId="599A42F0"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R2</w:t>
            </w:r>
          </w:p>
        </w:tc>
        <w:tc>
          <w:tcPr>
            <w:tcW w:w="1053" w:type="dxa"/>
            <w:shd w:val="clear" w:color="auto" w:fill="auto"/>
            <w:noWrap/>
            <w:vAlign w:val="bottom"/>
            <w:hideMark/>
          </w:tcPr>
          <w:p w:rsidRPr="00F30DE1" w:rsidR="00F30DE1" w:rsidP="00F30DE1" w:rsidRDefault="00A422D9" w14:paraId="0E06E8DA" w14:textId="2722FC66">
            <w:pPr>
              <w:spacing w:after="0" w:line="240" w:lineRule="auto"/>
              <w:rPr>
                <w:rFonts w:ascii="Calibri" w:hAnsi="Calibri" w:eastAsia="Times New Roman" w:cs="Calibri"/>
                <w:color w:val="000000"/>
              </w:rPr>
            </w:pPr>
            <w:proofErr w:type="spellStart"/>
            <w:r>
              <w:rPr>
                <w:rFonts w:ascii="Calibri" w:hAnsi="Calibri" w:eastAsia="Times New Roman" w:cs="Calibri"/>
                <w:color w:val="000000"/>
              </w:rPr>
              <w:t>L</w:t>
            </w:r>
            <w:r w:rsidRPr="00F30DE1" w:rsidR="00F30DE1">
              <w:rPr>
                <w:rFonts w:ascii="Calibri" w:hAnsi="Calibri" w:eastAsia="Times New Roman" w:cs="Calibri"/>
                <w:color w:val="000000"/>
              </w:rPr>
              <w:t>ogLik</w:t>
            </w:r>
            <w:proofErr w:type="spellEnd"/>
          </w:p>
        </w:tc>
        <w:tc>
          <w:tcPr>
            <w:tcW w:w="1232" w:type="dxa"/>
            <w:shd w:val="clear" w:color="auto" w:fill="auto"/>
            <w:noWrap/>
            <w:vAlign w:val="bottom"/>
            <w:hideMark/>
          </w:tcPr>
          <w:p w:rsidRPr="00F30DE1" w:rsidR="00F30DE1" w:rsidP="00F30DE1" w:rsidRDefault="00A422D9" w14:paraId="3A1FA9BE" w14:textId="449B7754">
            <w:pPr>
              <w:spacing w:after="0" w:line="240" w:lineRule="auto"/>
              <w:rPr>
                <w:rFonts w:ascii="Calibri" w:hAnsi="Calibri" w:eastAsia="Times New Roman" w:cs="Calibri"/>
                <w:color w:val="000000"/>
              </w:rPr>
            </w:pPr>
            <w:r>
              <w:rPr>
                <w:rFonts w:ascii="Calibri" w:hAnsi="Calibri" w:eastAsia="Times New Roman" w:cs="Calibri"/>
                <w:color w:val="000000"/>
              </w:rPr>
              <w:t>AIC</w:t>
            </w:r>
          </w:p>
        </w:tc>
      </w:tr>
      <w:tr w:rsidRPr="00F30DE1" w:rsidR="00F30DE1" w:rsidTr="00B65DC6" w14:paraId="57BC4E19" w14:textId="77777777">
        <w:trPr>
          <w:trHeight w:val="300"/>
          <w:jc w:val="center"/>
        </w:trPr>
        <w:tc>
          <w:tcPr>
            <w:tcW w:w="704" w:type="dxa"/>
            <w:shd w:val="clear" w:color="auto" w:fill="auto"/>
            <w:noWrap/>
            <w:vAlign w:val="bottom"/>
            <w:hideMark/>
          </w:tcPr>
          <w:p w:rsidRPr="00F30DE1" w:rsidR="00F30DE1" w:rsidP="00F30DE1" w:rsidRDefault="00F30DE1" w14:paraId="36565B70" w14:textId="3A3CBA17">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2616" w:type="dxa"/>
            <w:shd w:val="clear" w:color="auto" w:fill="auto"/>
            <w:noWrap/>
            <w:vAlign w:val="bottom"/>
            <w:hideMark/>
          </w:tcPr>
          <w:p w:rsidRPr="00F30DE1" w:rsidR="00F30DE1" w:rsidP="00F30DE1" w:rsidRDefault="00B65DC6" w14:paraId="29FEB56D" w14:textId="2E086352">
            <w:pPr>
              <w:spacing w:after="0" w:line="240" w:lineRule="auto"/>
              <w:rPr>
                <w:rFonts w:ascii="Calibri" w:hAnsi="Calibri" w:eastAsia="Times New Roman" w:cs="Calibri"/>
                <w:color w:val="000000"/>
              </w:rPr>
            </w:pPr>
            <w:r w:rsidRPr="00F30DE1">
              <w:rPr>
                <w:rFonts w:ascii="Calibri" w:hAnsi="Calibri" w:eastAsia="Times New Roman" w:cs="Calibri"/>
                <w:color w:val="000000"/>
              </w:rPr>
              <w:t xml:space="preserve">Severity ~ </w:t>
            </w:r>
            <w:r w:rsidRPr="00F30DE1" w:rsidR="00F30DE1">
              <w:rPr>
                <w:rFonts w:ascii="Calibri" w:hAnsi="Calibri" w:eastAsia="Times New Roman" w:cs="Calibri"/>
                <w:color w:val="000000"/>
              </w:rPr>
              <w:t>sev1</w:t>
            </w:r>
          </w:p>
        </w:tc>
        <w:tc>
          <w:tcPr>
            <w:tcW w:w="1053" w:type="dxa"/>
            <w:shd w:val="clear" w:color="auto" w:fill="auto"/>
            <w:noWrap/>
            <w:vAlign w:val="bottom"/>
            <w:hideMark/>
          </w:tcPr>
          <w:p w:rsidRPr="00F30DE1" w:rsidR="00F30DE1" w:rsidP="00F30DE1" w:rsidRDefault="00F30DE1" w14:paraId="2B82D2FE"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0.037256</w:t>
            </w:r>
          </w:p>
        </w:tc>
        <w:tc>
          <w:tcPr>
            <w:tcW w:w="1053" w:type="dxa"/>
            <w:shd w:val="clear" w:color="auto" w:fill="auto"/>
            <w:noWrap/>
            <w:vAlign w:val="bottom"/>
            <w:hideMark/>
          </w:tcPr>
          <w:p w:rsidRPr="00F30DE1" w:rsidR="00F30DE1" w:rsidP="00F30DE1" w:rsidRDefault="00F30DE1" w14:paraId="54E51D2F"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67.61215</w:t>
            </w:r>
          </w:p>
        </w:tc>
        <w:tc>
          <w:tcPr>
            <w:tcW w:w="1232" w:type="dxa"/>
            <w:shd w:val="clear" w:color="auto" w:fill="auto"/>
            <w:noWrap/>
            <w:vAlign w:val="bottom"/>
            <w:hideMark/>
          </w:tcPr>
          <w:p w:rsidRPr="00F30DE1" w:rsidR="00F30DE1" w:rsidP="00F30DE1" w:rsidRDefault="00F30DE1" w14:paraId="749D75C7"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-129.224</w:t>
            </w:r>
          </w:p>
        </w:tc>
      </w:tr>
      <w:tr w:rsidRPr="00F30DE1" w:rsidR="00F30DE1" w:rsidTr="00B65DC6" w14:paraId="0737F796" w14:textId="77777777">
        <w:trPr>
          <w:trHeight w:val="300"/>
          <w:jc w:val="center"/>
        </w:trPr>
        <w:tc>
          <w:tcPr>
            <w:tcW w:w="704" w:type="dxa"/>
            <w:shd w:val="clear" w:color="auto" w:fill="auto"/>
            <w:noWrap/>
            <w:vAlign w:val="bottom"/>
            <w:hideMark/>
          </w:tcPr>
          <w:p w:rsidRPr="00F30DE1" w:rsidR="00F30DE1" w:rsidP="00F30DE1" w:rsidRDefault="00F30DE1" w14:paraId="6E0D0A31" w14:textId="2DFAB059">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c>
          <w:tcPr>
            <w:tcW w:w="2616" w:type="dxa"/>
            <w:shd w:val="clear" w:color="auto" w:fill="auto"/>
            <w:noWrap/>
            <w:vAlign w:val="bottom"/>
            <w:hideMark/>
          </w:tcPr>
          <w:p w:rsidRPr="00F30DE1" w:rsidR="00F30DE1" w:rsidP="00F30DE1" w:rsidRDefault="00B65DC6" w14:paraId="054CF656" w14:textId="12D71A55">
            <w:pPr>
              <w:spacing w:after="0" w:line="240" w:lineRule="auto"/>
              <w:rPr>
                <w:rFonts w:ascii="Calibri" w:hAnsi="Calibri" w:eastAsia="Times New Roman" w:cs="Calibri"/>
                <w:color w:val="000000"/>
              </w:rPr>
            </w:pPr>
            <w:r w:rsidRPr="00F30DE1">
              <w:rPr>
                <w:rFonts w:ascii="Calibri" w:hAnsi="Calibri" w:eastAsia="Times New Roman" w:cs="Calibri"/>
                <w:color w:val="000000"/>
              </w:rPr>
              <w:t xml:space="preserve">Severity ~ </w:t>
            </w:r>
            <w:r w:rsidRPr="00F30DE1" w:rsidR="00F30DE1">
              <w:rPr>
                <w:rFonts w:ascii="Calibri" w:hAnsi="Calibri" w:eastAsia="Times New Roman" w:cs="Calibri"/>
                <w:color w:val="000000"/>
              </w:rPr>
              <w:t>sev2</w:t>
            </w:r>
          </w:p>
        </w:tc>
        <w:tc>
          <w:tcPr>
            <w:tcW w:w="1053" w:type="dxa"/>
            <w:shd w:val="clear" w:color="auto" w:fill="auto"/>
            <w:noWrap/>
            <w:vAlign w:val="bottom"/>
            <w:hideMark/>
          </w:tcPr>
          <w:p w:rsidRPr="00F30DE1" w:rsidR="00F30DE1" w:rsidP="00F30DE1" w:rsidRDefault="00F30DE1" w14:paraId="7492F085"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0.115837</w:t>
            </w:r>
          </w:p>
        </w:tc>
        <w:tc>
          <w:tcPr>
            <w:tcW w:w="1053" w:type="dxa"/>
            <w:shd w:val="clear" w:color="auto" w:fill="auto"/>
            <w:noWrap/>
            <w:vAlign w:val="bottom"/>
            <w:hideMark/>
          </w:tcPr>
          <w:p w:rsidRPr="00F30DE1" w:rsidR="00F30DE1" w:rsidP="00F30DE1" w:rsidRDefault="00F30DE1" w14:paraId="44220FC2"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72.76354</w:t>
            </w:r>
          </w:p>
        </w:tc>
        <w:tc>
          <w:tcPr>
            <w:tcW w:w="1232" w:type="dxa"/>
            <w:shd w:val="clear" w:color="auto" w:fill="auto"/>
            <w:noWrap/>
            <w:vAlign w:val="bottom"/>
            <w:hideMark/>
          </w:tcPr>
          <w:p w:rsidRPr="00F30DE1" w:rsidR="00F30DE1" w:rsidP="00F30DE1" w:rsidRDefault="00F30DE1" w14:paraId="69C35F9D"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-139.527</w:t>
            </w:r>
          </w:p>
        </w:tc>
      </w:tr>
      <w:tr w:rsidRPr="00F30DE1" w:rsidR="00F30DE1" w:rsidTr="00B65DC6" w14:paraId="0D661BA3" w14:textId="77777777">
        <w:trPr>
          <w:trHeight w:val="300"/>
          <w:jc w:val="center"/>
        </w:trPr>
        <w:tc>
          <w:tcPr>
            <w:tcW w:w="704" w:type="dxa"/>
            <w:shd w:val="clear" w:color="auto" w:fill="auto"/>
            <w:noWrap/>
            <w:vAlign w:val="bottom"/>
            <w:hideMark/>
          </w:tcPr>
          <w:p w:rsidRPr="00F30DE1" w:rsidR="00F30DE1" w:rsidP="00F30DE1" w:rsidRDefault="00F30DE1" w14:paraId="0921D80A" w14:textId="38A9AD64">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3</w:t>
            </w:r>
          </w:p>
        </w:tc>
        <w:tc>
          <w:tcPr>
            <w:tcW w:w="2616" w:type="dxa"/>
            <w:shd w:val="clear" w:color="auto" w:fill="auto"/>
            <w:noWrap/>
            <w:vAlign w:val="bottom"/>
            <w:hideMark/>
          </w:tcPr>
          <w:p w:rsidRPr="00F30DE1" w:rsidR="00F30DE1" w:rsidP="00F30DE1" w:rsidRDefault="00B65DC6" w14:paraId="7269A0FE" w14:textId="6119E4AD">
            <w:pPr>
              <w:spacing w:after="0" w:line="240" w:lineRule="auto"/>
              <w:rPr>
                <w:rFonts w:ascii="Calibri" w:hAnsi="Calibri" w:eastAsia="Times New Roman" w:cs="Calibri"/>
                <w:color w:val="000000"/>
              </w:rPr>
            </w:pPr>
            <w:r w:rsidRPr="00F30DE1">
              <w:rPr>
                <w:rFonts w:ascii="Calibri" w:hAnsi="Calibri" w:eastAsia="Times New Roman" w:cs="Calibri"/>
                <w:color w:val="000000"/>
              </w:rPr>
              <w:t xml:space="preserve">Severity ~ </w:t>
            </w:r>
            <w:r w:rsidRPr="00F30DE1" w:rsidR="00F30DE1">
              <w:rPr>
                <w:rFonts w:ascii="Calibri" w:hAnsi="Calibri" w:eastAsia="Times New Roman" w:cs="Calibri"/>
                <w:color w:val="000000"/>
              </w:rPr>
              <w:t>sev3</w:t>
            </w:r>
          </w:p>
        </w:tc>
        <w:tc>
          <w:tcPr>
            <w:tcW w:w="1053" w:type="dxa"/>
            <w:shd w:val="clear" w:color="auto" w:fill="auto"/>
            <w:noWrap/>
            <w:vAlign w:val="bottom"/>
            <w:hideMark/>
          </w:tcPr>
          <w:p w:rsidRPr="00F30DE1" w:rsidR="00F30DE1" w:rsidP="00F30DE1" w:rsidRDefault="00F30DE1" w14:paraId="5952144D"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0.362755</w:t>
            </w:r>
          </w:p>
        </w:tc>
        <w:tc>
          <w:tcPr>
            <w:tcW w:w="1053" w:type="dxa"/>
            <w:shd w:val="clear" w:color="auto" w:fill="auto"/>
            <w:noWrap/>
            <w:vAlign w:val="bottom"/>
            <w:hideMark/>
          </w:tcPr>
          <w:p w:rsidRPr="00F30DE1" w:rsidR="00F30DE1" w:rsidP="00F30DE1" w:rsidRDefault="00F30DE1" w14:paraId="3CE1BAB2"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92.57649</w:t>
            </w:r>
          </w:p>
        </w:tc>
        <w:tc>
          <w:tcPr>
            <w:tcW w:w="1232" w:type="dxa"/>
            <w:shd w:val="clear" w:color="auto" w:fill="auto"/>
            <w:noWrap/>
            <w:vAlign w:val="bottom"/>
            <w:hideMark/>
          </w:tcPr>
          <w:p w:rsidRPr="00F30DE1" w:rsidR="00F30DE1" w:rsidP="00F30DE1" w:rsidRDefault="00F30DE1" w14:paraId="3AC407A5"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-179.153</w:t>
            </w:r>
          </w:p>
        </w:tc>
      </w:tr>
      <w:tr w:rsidRPr="00F30DE1" w:rsidR="00F30DE1" w:rsidTr="00B65DC6" w14:paraId="204F034B" w14:textId="77777777">
        <w:trPr>
          <w:trHeight w:val="300"/>
          <w:jc w:val="center"/>
        </w:trPr>
        <w:tc>
          <w:tcPr>
            <w:tcW w:w="704" w:type="dxa"/>
            <w:shd w:val="clear" w:color="auto" w:fill="auto"/>
            <w:noWrap/>
            <w:vAlign w:val="bottom"/>
            <w:hideMark/>
          </w:tcPr>
          <w:p w:rsidRPr="00F30DE1" w:rsidR="00F30DE1" w:rsidP="00F30DE1" w:rsidRDefault="00F30DE1" w14:paraId="213EF5C3" w14:textId="697306F9">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c>
          <w:tcPr>
            <w:tcW w:w="2616" w:type="dxa"/>
            <w:shd w:val="clear" w:color="auto" w:fill="auto"/>
            <w:noWrap/>
            <w:vAlign w:val="bottom"/>
            <w:hideMark/>
          </w:tcPr>
          <w:p w:rsidRPr="00F30DE1" w:rsidR="00F30DE1" w:rsidP="00F30DE1" w:rsidRDefault="00B65DC6" w14:paraId="07670080" w14:textId="3966AAB9">
            <w:pPr>
              <w:spacing w:after="0" w:line="240" w:lineRule="auto"/>
              <w:rPr>
                <w:rFonts w:ascii="Calibri" w:hAnsi="Calibri" w:eastAsia="Times New Roman" w:cs="Calibri"/>
                <w:color w:val="000000"/>
              </w:rPr>
            </w:pPr>
            <w:r w:rsidRPr="00F30DE1">
              <w:rPr>
                <w:rFonts w:ascii="Calibri" w:hAnsi="Calibri" w:eastAsia="Times New Roman" w:cs="Calibri"/>
                <w:color w:val="000000"/>
              </w:rPr>
              <w:t xml:space="preserve">Severity ~ </w:t>
            </w:r>
            <w:r w:rsidRPr="00F30DE1" w:rsidR="00F30DE1">
              <w:rPr>
                <w:rFonts w:ascii="Calibri" w:hAnsi="Calibri" w:eastAsia="Times New Roman" w:cs="Calibri"/>
                <w:color w:val="000000"/>
              </w:rPr>
              <w:t>sev1+sev2</w:t>
            </w:r>
          </w:p>
        </w:tc>
        <w:tc>
          <w:tcPr>
            <w:tcW w:w="1053" w:type="dxa"/>
            <w:shd w:val="clear" w:color="auto" w:fill="auto"/>
            <w:noWrap/>
            <w:vAlign w:val="bottom"/>
            <w:hideMark/>
          </w:tcPr>
          <w:p w:rsidRPr="00F30DE1" w:rsidR="00F30DE1" w:rsidP="00F30DE1" w:rsidRDefault="00F30DE1" w14:paraId="158AECFE"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0.139547</w:t>
            </w:r>
          </w:p>
        </w:tc>
        <w:tc>
          <w:tcPr>
            <w:tcW w:w="1053" w:type="dxa"/>
            <w:shd w:val="clear" w:color="auto" w:fill="auto"/>
            <w:noWrap/>
            <w:vAlign w:val="bottom"/>
            <w:hideMark/>
          </w:tcPr>
          <w:p w:rsidRPr="00F30DE1" w:rsidR="00F30DE1" w:rsidP="00F30DE1" w:rsidRDefault="00F30DE1" w14:paraId="0DB2927C"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74.91858</w:t>
            </w:r>
          </w:p>
        </w:tc>
        <w:tc>
          <w:tcPr>
            <w:tcW w:w="1232" w:type="dxa"/>
            <w:shd w:val="clear" w:color="auto" w:fill="auto"/>
            <w:noWrap/>
            <w:vAlign w:val="bottom"/>
            <w:hideMark/>
          </w:tcPr>
          <w:p w:rsidRPr="00F30DE1" w:rsidR="00F30DE1" w:rsidP="00F30DE1" w:rsidRDefault="00F30DE1" w14:paraId="16AA5A18"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-141.837</w:t>
            </w:r>
          </w:p>
        </w:tc>
      </w:tr>
      <w:tr w:rsidRPr="00F30DE1" w:rsidR="00F30DE1" w:rsidTr="00B65DC6" w14:paraId="1B8F85A2" w14:textId="77777777">
        <w:trPr>
          <w:trHeight w:val="300"/>
          <w:jc w:val="center"/>
        </w:trPr>
        <w:tc>
          <w:tcPr>
            <w:tcW w:w="704" w:type="dxa"/>
            <w:shd w:val="clear" w:color="auto" w:fill="auto"/>
            <w:noWrap/>
            <w:vAlign w:val="bottom"/>
            <w:hideMark/>
          </w:tcPr>
          <w:p w:rsidRPr="00F30DE1" w:rsidR="00F30DE1" w:rsidP="00F30DE1" w:rsidRDefault="00F30DE1" w14:paraId="123E0D0B" w14:textId="272E1748">
            <w:pPr>
              <w:spacing w:after="0" w:line="240" w:lineRule="auto"/>
              <w:jc w:val="right"/>
              <w:rPr>
                <w:rFonts w:ascii="Calibri" w:hAnsi="Calibri" w:eastAsia="Times New Roman" w:cs="Calibri"/>
                <w:color w:val="000000"/>
              </w:rPr>
            </w:pPr>
            <w:r>
              <w:rPr>
                <w:rFonts w:ascii="Calibri" w:hAnsi="Calibri" w:eastAsia="Times New Roman" w:cs="Calibri"/>
                <w:color w:val="000000"/>
              </w:rPr>
              <w:t>5</w:t>
            </w:r>
          </w:p>
        </w:tc>
        <w:tc>
          <w:tcPr>
            <w:tcW w:w="2616" w:type="dxa"/>
            <w:shd w:val="clear" w:color="auto" w:fill="auto"/>
            <w:noWrap/>
            <w:vAlign w:val="bottom"/>
            <w:hideMark/>
          </w:tcPr>
          <w:p w:rsidRPr="00F30DE1" w:rsidR="00F30DE1" w:rsidP="00F30DE1" w:rsidRDefault="00B65DC6" w14:paraId="71872CB2" w14:textId="32B047EF">
            <w:pPr>
              <w:spacing w:after="0" w:line="240" w:lineRule="auto"/>
              <w:rPr>
                <w:rFonts w:ascii="Calibri" w:hAnsi="Calibri" w:eastAsia="Times New Roman" w:cs="Calibri"/>
                <w:color w:val="000000"/>
              </w:rPr>
            </w:pPr>
            <w:r w:rsidRPr="00F30DE1">
              <w:rPr>
                <w:rFonts w:ascii="Calibri" w:hAnsi="Calibri" w:eastAsia="Times New Roman" w:cs="Calibri"/>
                <w:color w:val="000000"/>
              </w:rPr>
              <w:t xml:space="preserve">Severity ~ </w:t>
            </w:r>
            <w:r w:rsidRPr="00F30DE1" w:rsidR="00F30DE1">
              <w:rPr>
                <w:rFonts w:ascii="Calibri" w:hAnsi="Calibri" w:eastAsia="Times New Roman" w:cs="Calibri"/>
                <w:color w:val="000000"/>
              </w:rPr>
              <w:t>sev1+sev3</w:t>
            </w:r>
          </w:p>
        </w:tc>
        <w:tc>
          <w:tcPr>
            <w:tcW w:w="1053" w:type="dxa"/>
            <w:shd w:val="clear" w:color="auto" w:fill="auto"/>
            <w:noWrap/>
            <w:vAlign w:val="bottom"/>
            <w:hideMark/>
          </w:tcPr>
          <w:p w:rsidRPr="00F30DE1" w:rsidR="00F30DE1" w:rsidP="00F30DE1" w:rsidRDefault="00F30DE1" w14:paraId="69CA905D"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0.361945</w:t>
            </w:r>
          </w:p>
        </w:tc>
        <w:tc>
          <w:tcPr>
            <w:tcW w:w="1053" w:type="dxa"/>
            <w:shd w:val="clear" w:color="auto" w:fill="auto"/>
            <w:noWrap/>
            <w:vAlign w:val="bottom"/>
            <w:hideMark/>
          </w:tcPr>
          <w:p w:rsidRPr="00F30DE1" w:rsidR="00F30DE1" w:rsidP="00F30DE1" w:rsidRDefault="00F30DE1" w14:paraId="1B11289D"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93.01022</w:t>
            </w:r>
          </w:p>
        </w:tc>
        <w:tc>
          <w:tcPr>
            <w:tcW w:w="1232" w:type="dxa"/>
            <w:shd w:val="clear" w:color="auto" w:fill="auto"/>
            <w:noWrap/>
            <w:vAlign w:val="bottom"/>
            <w:hideMark/>
          </w:tcPr>
          <w:p w:rsidRPr="00F30DE1" w:rsidR="00F30DE1" w:rsidP="00F30DE1" w:rsidRDefault="00F30DE1" w14:paraId="7C4FC6EE"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-178.02</w:t>
            </w:r>
          </w:p>
        </w:tc>
      </w:tr>
      <w:tr w:rsidRPr="00F30DE1" w:rsidR="00F30DE1" w:rsidTr="00B65DC6" w14:paraId="7B04AC85" w14:textId="77777777">
        <w:trPr>
          <w:trHeight w:val="300"/>
          <w:jc w:val="center"/>
        </w:trPr>
        <w:tc>
          <w:tcPr>
            <w:tcW w:w="704" w:type="dxa"/>
            <w:shd w:val="clear" w:color="auto" w:fill="auto"/>
            <w:noWrap/>
            <w:vAlign w:val="bottom"/>
            <w:hideMark/>
          </w:tcPr>
          <w:p w:rsidRPr="00F30DE1" w:rsidR="00F30DE1" w:rsidP="00F30DE1" w:rsidRDefault="00F30DE1" w14:paraId="6C06645A" w14:textId="44E3FE0E">
            <w:pPr>
              <w:spacing w:after="0" w:line="240" w:lineRule="auto"/>
              <w:jc w:val="right"/>
              <w:rPr>
                <w:rFonts w:ascii="Calibri" w:hAnsi="Calibri" w:eastAsia="Times New Roman" w:cs="Calibri"/>
                <w:color w:val="000000"/>
              </w:rPr>
            </w:pPr>
            <w:r>
              <w:rPr>
                <w:rFonts w:ascii="Calibri" w:hAnsi="Calibri" w:eastAsia="Times New Roman" w:cs="Calibri"/>
                <w:color w:val="000000"/>
              </w:rPr>
              <w:t>6</w:t>
            </w:r>
          </w:p>
        </w:tc>
        <w:tc>
          <w:tcPr>
            <w:tcW w:w="2616" w:type="dxa"/>
            <w:shd w:val="clear" w:color="auto" w:fill="auto"/>
            <w:noWrap/>
            <w:vAlign w:val="bottom"/>
            <w:hideMark/>
          </w:tcPr>
          <w:p w:rsidRPr="00F30DE1" w:rsidR="00F30DE1" w:rsidP="00F30DE1" w:rsidRDefault="00B65DC6" w14:paraId="4C44BBFE" w14:textId="2FC475AA">
            <w:pPr>
              <w:spacing w:after="0" w:line="240" w:lineRule="auto"/>
              <w:rPr>
                <w:rFonts w:ascii="Calibri" w:hAnsi="Calibri" w:eastAsia="Times New Roman" w:cs="Calibri"/>
                <w:color w:val="000000"/>
              </w:rPr>
            </w:pPr>
            <w:r w:rsidRPr="00F30DE1">
              <w:rPr>
                <w:rFonts w:ascii="Calibri" w:hAnsi="Calibri" w:eastAsia="Times New Roman" w:cs="Calibri"/>
                <w:color w:val="000000"/>
              </w:rPr>
              <w:t xml:space="preserve">Severity ~ </w:t>
            </w:r>
            <w:r w:rsidRPr="00F30DE1" w:rsidR="00F30DE1">
              <w:rPr>
                <w:rFonts w:ascii="Calibri" w:hAnsi="Calibri" w:eastAsia="Times New Roman" w:cs="Calibri"/>
                <w:color w:val="000000"/>
              </w:rPr>
              <w:t>sev2+sev3</w:t>
            </w:r>
          </w:p>
        </w:tc>
        <w:tc>
          <w:tcPr>
            <w:tcW w:w="1053" w:type="dxa"/>
            <w:shd w:val="clear" w:color="auto" w:fill="auto"/>
            <w:noWrap/>
            <w:vAlign w:val="bottom"/>
            <w:hideMark/>
          </w:tcPr>
          <w:p w:rsidRPr="00F30DE1" w:rsidR="00F30DE1" w:rsidP="00F30DE1" w:rsidRDefault="00F30DE1" w14:paraId="03ECDD50"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0.368905</w:t>
            </w:r>
          </w:p>
        </w:tc>
        <w:tc>
          <w:tcPr>
            <w:tcW w:w="1053" w:type="dxa"/>
            <w:shd w:val="clear" w:color="auto" w:fill="auto"/>
            <w:noWrap/>
            <w:vAlign w:val="bottom"/>
            <w:hideMark/>
          </w:tcPr>
          <w:p w:rsidRPr="00F30DE1" w:rsidR="00F30DE1" w:rsidP="00F30DE1" w:rsidRDefault="00F30DE1" w14:paraId="30F2F7F7"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93.67378</w:t>
            </w:r>
          </w:p>
        </w:tc>
        <w:tc>
          <w:tcPr>
            <w:tcW w:w="1232" w:type="dxa"/>
            <w:shd w:val="clear" w:color="auto" w:fill="auto"/>
            <w:noWrap/>
            <w:vAlign w:val="bottom"/>
            <w:hideMark/>
          </w:tcPr>
          <w:p w:rsidRPr="00F30DE1" w:rsidR="00F30DE1" w:rsidP="00F30DE1" w:rsidRDefault="00F30DE1" w14:paraId="741F9785"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-179.348</w:t>
            </w:r>
          </w:p>
        </w:tc>
      </w:tr>
      <w:tr w:rsidRPr="00F30DE1" w:rsidR="00F30DE1" w:rsidTr="00B65DC6" w14:paraId="3AAE7208" w14:textId="77777777">
        <w:trPr>
          <w:trHeight w:val="300"/>
          <w:jc w:val="center"/>
        </w:trPr>
        <w:tc>
          <w:tcPr>
            <w:tcW w:w="704" w:type="dxa"/>
            <w:shd w:val="clear" w:color="auto" w:fill="auto"/>
            <w:noWrap/>
            <w:vAlign w:val="bottom"/>
            <w:hideMark/>
          </w:tcPr>
          <w:p w:rsidRPr="00F30DE1" w:rsidR="00F30DE1" w:rsidP="00F30DE1" w:rsidRDefault="00F30DE1" w14:paraId="7D5B5709" w14:textId="7FA2DAFB">
            <w:pPr>
              <w:spacing w:after="0" w:line="240" w:lineRule="auto"/>
              <w:jc w:val="right"/>
              <w:rPr>
                <w:rFonts w:ascii="Calibri" w:hAnsi="Calibri" w:eastAsia="Times New Roman" w:cs="Calibri"/>
                <w:color w:val="000000"/>
              </w:rPr>
            </w:pPr>
            <w:r>
              <w:rPr>
                <w:rFonts w:ascii="Calibri" w:hAnsi="Calibri" w:eastAsia="Times New Roman" w:cs="Calibri"/>
                <w:color w:val="000000"/>
              </w:rPr>
              <w:t>7</w:t>
            </w:r>
          </w:p>
        </w:tc>
        <w:tc>
          <w:tcPr>
            <w:tcW w:w="2616" w:type="dxa"/>
            <w:shd w:val="clear" w:color="auto" w:fill="auto"/>
            <w:noWrap/>
            <w:vAlign w:val="bottom"/>
            <w:hideMark/>
          </w:tcPr>
          <w:p w:rsidRPr="00F30DE1" w:rsidR="00F30DE1" w:rsidP="00F30DE1" w:rsidRDefault="00B65DC6" w14:paraId="3426E3B0" w14:textId="1EE2CC6F">
            <w:pPr>
              <w:spacing w:after="0" w:line="240" w:lineRule="auto"/>
              <w:rPr>
                <w:rFonts w:ascii="Calibri" w:hAnsi="Calibri" w:eastAsia="Times New Roman" w:cs="Calibri"/>
                <w:color w:val="000000"/>
              </w:rPr>
            </w:pPr>
            <w:r w:rsidRPr="00F30DE1">
              <w:rPr>
                <w:rFonts w:ascii="Calibri" w:hAnsi="Calibri" w:eastAsia="Times New Roman" w:cs="Calibri"/>
                <w:color w:val="000000"/>
              </w:rPr>
              <w:t xml:space="preserve">Severity ~ </w:t>
            </w:r>
            <w:r w:rsidRPr="00F30DE1" w:rsidR="00F30DE1">
              <w:rPr>
                <w:rFonts w:ascii="Calibri" w:hAnsi="Calibri" w:eastAsia="Times New Roman" w:cs="Calibri"/>
                <w:color w:val="000000"/>
              </w:rPr>
              <w:t>sev1+sev2+sev3</w:t>
            </w:r>
          </w:p>
        </w:tc>
        <w:tc>
          <w:tcPr>
            <w:tcW w:w="1053" w:type="dxa"/>
            <w:shd w:val="clear" w:color="auto" w:fill="auto"/>
            <w:noWrap/>
            <w:vAlign w:val="bottom"/>
            <w:hideMark/>
          </w:tcPr>
          <w:p w:rsidRPr="00F30DE1" w:rsidR="00F30DE1" w:rsidP="00F30DE1" w:rsidRDefault="00F30DE1" w14:paraId="52F9B4AC"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0.366961</w:t>
            </w:r>
          </w:p>
        </w:tc>
        <w:tc>
          <w:tcPr>
            <w:tcW w:w="1053" w:type="dxa"/>
            <w:shd w:val="clear" w:color="auto" w:fill="auto"/>
            <w:noWrap/>
            <w:vAlign w:val="bottom"/>
            <w:hideMark/>
          </w:tcPr>
          <w:p w:rsidRPr="00F30DE1" w:rsidR="00F30DE1" w:rsidP="00F30DE1" w:rsidRDefault="00F30DE1" w14:paraId="50950D3D"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94.00258</w:t>
            </w:r>
          </w:p>
        </w:tc>
        <w:tc>
          <w:tcPr>
            <w:tcW w:w="1232" w:type="dxa"/>
            <w:shd w:val="clear" w:color="auto" w:fill="auto"/>
            <w:noWrap/>
            <w:vAlign w:val="bottom"/>
            <w:hideMark/>
          </w:tcPr>
          <w:p w:rsidRPr="00F30DE1" w:rsidR="00F30DE1" w:rsidP="00F30DE1" w:rsidRDefault="00F30DE1" w14:paraId="0129C670"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-178.005</w:t>
            </w:r>
          </w:p>
        </w:tc>
      </w:tr>
    </w:tbl>
    <w:p w:rsidR="00F30DE1" w:rsidP="00933868" w:rsidRDefault="00F30DE1" w14:paraId="00AAD80F" w14:textId="77777777">
      <w:pPr>
        <w:spacing w:line="360" w:lineRule="auto"/>
        <w:rPr>
          <w:sz w:val="20"/>
          <w:szCs w:val="20"/>
        </w:rPr>
      </w:pPr>
    </w:p>
    <w:p w:rsidR="00F30DE1" w:rsidP="00F30DE1" w:rsidRDefault="00F30DE1" w14:paraId="11823B90" w14:textId="1A27D762">
      <w:pPr>
        <w:spacing w:line="360" w:lineRule="auto"/>
        <w:jc w:val="center"/>
        <w:rPr>
          <w:sz w:val="20"/>
          <w:szCs w:val="20"/>
        </w:rPr>
      </w:pPr>
      <w:r>
        <w:rPr>
          <w:rFonts w:hint="eastAsia"/>
        </w:rPr>
        <w:t>Table</w:t>
      </w:r>
      <w:r>
        <w:t xml:space="preserve"> </w:t>
      </w:r>
      <w:r w:rsidR="00871032">
        <w:t>3.</w:t>
      </w:r>
      <w:r>
        <w:t xml:space="preserve"> </w:t>
      </w:r>
      <w:r w:rsidR="00894429">
        <w:t>L</w:t>
      </w:r>
      <w:r w:rsidRPr="00F52AA9" w:rsidR="00894429">
        <w:t>inear mixed curve fi</w:t>
      </w:r>
      <w:r w:rsidR="00894429">
        <w:t>t</w:t>
      </w:r>
      <w:r w:rsidRPr="00F52AA9" w:rsidR="00894429">
        <w:t>ting</w:t>
      </w:r>
      <w:r w:rsidRPr="00F52AA9" w:rsidR="00F52AA9">
        <w:t xml:space="preserve"> between visual severity and SEV1, SEV2, SEV3 </w:t>
      </w:r>
    </w:p>
    <w:tbl>
      <w:tblPr>
        <w:tblW w:w="69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4"/>
        <w:gridCol w:w="3643"/>
        <w:gridCol w:w="1053"/>
        <w:gridCol w:w="1575"/>
      </w:tblGrid>
      <w:tr w:rsidRPr="00F30DE1" w:rsidR="00F30DE1" w:rsidTr="00B65DC6" w14:paraId="2EF626F4" w14:textId="77777777">
        <w:trPr>
          <w:trHeight w:val="300"/>
          <w:jc w:val="center"/>
        </w:trPr>
        <w:tc>
          <w:tcPr>
            <w:tcW w:w="704" w:type="dxa"/>
            <w:shd w:val="clear" w:color="auto" w:fill="auto"/>
            <w:noWrap/>
            <w:vAlign w:val="bottom"/>
            <w:hideMark/>
          </w:tcPr>
          <w:p w:rsidRPr="00F30DE1" w:rsidR="00F30DE1" w:rsidP="00F30DE1" w:rsidRDefault="00F30DE1" w14:paraId="4A588E08" w14:textId="77777777">
            <w:pPr>
              <w:spacing w:after="0" w:line="240" w:lineRule="auto"/>
              <w:rPr>
                <w:rFonts w:ascii="Times New Roman" w:hAnsi="Times New Roman" w:eastAsia="Times New Roman" w:cs="Times New Roman"/>
                <w:sz w:val="24"/>
                <w:szCs w:val="24"/>
              </w:rPr>
            </w:pPr>
          </w:p>
        </w:tc>
        <w:tc>
          <w:tcPr>
            <w:tcW w:w="3643" w:type="dxa"/>
            <w:shd w:val="clear" w:color="auto" w:fill="auto"/>
            <w:noWrap/>
            <w:vAlign w:val="bottom"/>
            <w:hideMark/>
          </w:tcPr>
          <w:p w:rsidRPr="00F30DE1" w:rsidR="00F30DE1" w:rsidP="00F30DE1" w:rsidRDefault="00F30DE1" w14:paraId="424D9316"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Formula</w:t>
            </w:r>
          </w:p>
        </w:tc>
        <w:tc>
          <w:tcPr>
            <w:tcW w:w="1053" w:type="dxa"/>
            <w:shd w:val="clear" w:color="auto" w:fill="auto"/>
            <w:noWrap/>
            <w:vAlign w:val="bottom"/>
            <w:hideMark/>
          </w:tcPr>
          <w:p w:rsidRPr="00F30DE1" w:rsidR="00F30DE1" w:rsidP="00F30DE1" w:rsidRDefault="00F30DE1" w14:paraId="35108617"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MSE</w:t>
            </w:r>
          </w:p>
        </w:tc>
        <w:tc>
          <w:tcPr>
            <w:tcW w:w="1575" w:type="dxa"/>
            <w:shd w:val="clear" w:color="auto" w:fill="auto"/>
            <w:noWrap/>
            <w:vAlign w:val="bottom"/>
            <w:hideMark/>
          </w:tcPr>
          <w:p w:rsidRPr="00F30DE1" w:rsidR="00F30DE1" w:rsidP="00F30DE1" w:rsidRDefault="00F30DE1" w14:paraId="55F4E4B0" w14:textId="77777777">
            <w:pPr>
              <w:spacing w:after="0" w:line="240" w:lineRule="auto"/>
              <w:rPr>
                <w:rFonts w:ascii="Calibri" w:hAnsi="Calibri" w:eastAsia="Times New Roman" w:cs="Calibri"/>
                <w:color w:val="000000"/>
              </w:rPr>
            </w:pPr>
            <w:proofErr w:type="spellStart"/>
            <w:r w:rsidRPr="00F30DE1">
              <w:rPr>
                <w:rFonts w:ascii="Calibri" w:hAnsi="Calibri" w:eastAsia="Times New Roman" w:cs="Calibri"/>
                <w:color w:val="000000"/>
              </w:rPr>
              <w:t>Adj_R_squared</w:t>
            </w:r>
            <w:proofErr w:type="spellEnd"/>
          </w:p>
        </w:tc>
      </w:tr>
      <w:tr w:rsidRPr="00F30DE1" w:rsidR="00661EDB" w:rsidTr="00B65DC6" w14:paraId="73BEAADF" w14:textId="77777777">
        <w:trPr>
          <w:trHeight w:val="300"/>
          <w:jc w:val="center"/>
        </w:trPr>
        <w:tc>
          <w:tcPr>
            <w:tcW w:w="704" w:type="dxa"/>
            <w:shd w:val="clear" w:color="auto" w:fill="auto"/>
            <w:noWrap/>
            <w:vAlign w:val="bottom"/>
            <w:hideMark/>
          </w:tcPr>
          <w:p w:rsidRPr="00F30DE1" w:rsidR="00661EDB" w:rsidP="00661EDB" w:rsidRDefault="00661EDB" w14:paraId="34413183" w14:textId="7B6E6A55">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3643" w:type="dxa"/>
            <w:shd w:val="clear" w:color="auto" w:fill="auto"/>
            <w:noWrap/>
            <w:vAlign w:val="bottom"/>
            <w:hideMark/>
          </w:tcPr>
          <w:p w:rsidRPr="00F30DE1" w:rsidR="00661EDB" w:rsidP="00661EDB" w:rsidRDefault="00661EDB" w14:paraId="44154462"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Severity ~ sev1+(1|Site)</w:t>
            </w:r>
          </w:p>
        </w:tc>
        <w:tc>
          <w:tcPr>
            <w:tcW w:w="1053" w:type="dxa"/>
            <w:shd w:val="clear" w:color="auto" w:fill="auto"/>
            <w:noWrap/>
            <w:vAlign w:val="bottom"/>
            <w:hideMark/>
          </w:tcPr>
          <w:p w:rsidRPr="00F30DE1" w:rsidR="00661EDB" w:rsidP="00661EDB" w:rsidRDefault="00661EDB" w14:paraId="7EED3C9D"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0.015237</w:t>
            </w:r>
          </w:p>
        </w:tc>
        <w:tc>
          <w:tcPr>
            <w:tcW w:w="1575" w:type="dxa"/>
            <w:shd w:val="clear" w:color="auto" w:fill="auto"/>
            <w:noWrap/>
            <w:vAlign w:val="bottom"/>
            <w:hideMark/>
          </w:tcPr>
          <w:p w:rsidRPr="00F30DE1" w:rsidR="00661EDB" w:rsidP="00661EDB" w:rsidRDefault="00661EDB" w14:paraId="6E3B4B25"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0.246657</w:t>
            </w:r>
          </w:p>
        </w:tc>
      </w:tr>
      <w:tr w:rsidRPr="00F30DE1" w:rsidR="00661EDB" w:rsidTr="00B65DC6" w14:paraId="51C97CE4" w14:textId="77777777">
        <w:trPr>
          <w:trHeight w:val="300"/>
          <w:jc w:val="center"/>
        </w:trPr>
        <w:tc>
          <w:tcPr>
            <w:tcW w:w="704" w:type="dxa"/>
            <w:shd w:val="clear" w:color="auto" w:fill="auto"/>
            <w:noWrap/>
            <w:vAlign w:val="bottom"/>
            <w:hideMark/>
          </w:tcPr>
          <w:p w:rsidRPr="00F30DE1" w:rsidR="00661EDB" w:rsidP="00661EDB" w:rsidRDefault="00661EDB" w14:paraId="74AE2485" w14:textId="467F7C00">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c>
          <w:tcPr>
            <w:tcW w:w="3643" w:type="dxa"/>
            <w:shd w:val="clear" w:color="auto" w:fill="auto"/>
            <w:noWrap/>
            <w:vAlign w:val="bottom"/>
            <w:hideMark/>
          </w:tcPr>
          <w:p w:rsidRPr="00F30DE1" w:rsidR="00661EDB" w:rsidP="00661EDB" w:rsidRDefault="00661EDB" w14:paraId="57BBF7BA"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Severity ~ sev2+(1|Site)</w:t>
            </w:r>
          </w:p>
        </w:tc>
        <w:tc>
          <w:tcPr>
            <w:tcW w:w="1053" w:type="dxa"/>
            <w:shd w:val="clear" w:color="auto" w:fill="auto"/>
            <w:noWrap/>
            <w:vAlign w:val="bottom"/>
            <w:hideMark/>
          </w:tcPr>
          <w:p w:rsidRPr="00F30DE1" w:rsidR="00661EDB" w:rsidP="00661EDB" w:rsidRDefault="00661EDB" w14:paraId="611B8CAF"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0.013205</w:t>
            </w:r>
          </w:p>
        </w:tc>
        <w:tc>
          <w:tcPr>
            <w:tcW w:w="1575" w:type="dxa"/>
            <w:shd w:val="clear" w:color="auto" w:fill="auto"/>
            <w:noWrap/>
            <w:vAlign w:val="bottom"/>
            <w:hideMark/>
          </w:tcPr>
          <w:p w:rsidRPr="00F30DE1" w:rsidR="00661EDB" w:rsidP="00661EDB" w:rsidRDefault="00661EDB" w14:paraId="78F107E9"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0.347131</w:t>
            </w:r>
          </w:p>
        </w:tc>
      </w:tr>
      <w:tr w:rsidRPr="00F30DE1" w:rsidR="00661EDB" w:rsidTr="00B65DC6" w14:paraId="5617B358" w14:textId="77777777">
        <w:trPr>
          <w:trHeight w:val="300"/>
          <w:jc w:val="center"/>
        </w:trPr>
        <w:tc>
          <w:tcPr>
            <w:tcW w:w="704" w:type="dxa"/>
            <w:shd w:val="clear" w:color="auto" w:fill="auto"/>
            <w:noWrap/>
            <w:vAlign w:val="bottom"/>
            <w:hideMark/>
          </w:tcPr>
          <w:p w:rsidRPr="00F30DE1" w:rsidR="00661EDB" w:rsidP="00661EDB" w:rsidRDefault="00661EDB" w14:paraId="39C90B6C" w14:textId="5444D42E">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3</w:t>
            </w:r>
          </w:p>
        </w:tc>
        <w:tc>
          <w:tcPr>
            <w:tcW w:w="3643" w:type="dxa"/>
            <w:shd w:val="clear" w:color="auto" w:fill="auto"/>
            <w:noWrap/>
            <w:vAlign w:val="bottom"/>
            <w:hideMark/>
          </w:tcPr>
          <w:p w:rsidRPr="00F30DE1" w:rsidR="00661EDB" w:rsidP="00661EDB" w:rsidRDefault="00661EDB" w14:paraId="70C80AD8"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Severity ~ sev3+(1|Site)</w:t>
            </w:r>
          </w:p>
        </w:tc>
        <w:tc>
          <w:tcPr>
            <w:tcW w:w="1053" w:type="dxa"/>
            <w:shd w:val="clear" w:color="auto" w:fill="auto"/>
            <w:noWrap/>
            <w:vAlign w:val="bottom"/>
            <w:hideMark/>
          </w:tcPr>
          <w:p w:rsidRPr="00F30DE1" w:rsidR="00661EDB" w:rsidP="00661EDB" w:rsidRDefault="00661EDB" w14:paraId="4554EDCA"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0.009909</w:t>
            </w:r>
          </w:p>
        </w:tc>
        <w:tc>
          <w:tcPr>
            <w:tcW w:w="1575" w:type="dxa"/>
            <w:shd w:val="clear" w:color="auto" w:fill="auto"/>
            <w:noWrap/>
            <w:vAlign w:val="bottom"/>
            <w:hideMark/>
          </w:tcPr>
          <w:p w:rsidRPr="00F30DE1" w:rsidR="00661EDB" w:rsidP="00661EDB" w:rsidRDefault="00661EDB" w14:paraId="663338D2"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0.510057</w:t>
            </w:r>
          </w:p>
        </w:tc>
      </w:tr>
      <w:tr w:rsidRPr="00F30DE1" w:rsidR="00661EDB" w:rsidTr="00B65DC6" w14:paraId="3EC7B6EB" w14:textId="77777777">
        <w:trPr>
          <w:trHeight w:val="300"/>
          <w:jc w:val="center"/>
        </w:trPr>
        <w:tc>
          <w:tcPr>
            <w:tcW w:w="704" w:type="dxa"/>
            <w:shd w:val="clear" w:color="auto" w:fill="auto"/>
            <w:noWrap/>
            <w:vAlign w:val="bottom"/>
            <w:hideMark/>
          </w:tcPr>
          <w:p w:rsidRPr="00F30DE1" w:rsidR="00661EDB" w:rsidP="00661EDB" w:rsidRDefault="00661EDB" w14:paraId="664815C0" w14:textId="08FEAB25">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c>
          <w:tcPr>
            <w:tcW w:w="3643" w:type="dxa"/>
            <w:shd w:val="clear" w:color="auto" w:fill="auto"/>
            <w:noWrap/>
            <w:vAlign w:val="bottom"/>
            <w:hideMark/>
          </w:tcPr>
          <w:p w:rsidRPr="00F30DE1" w:rsidR="00661EDB" w:rsidP="00661EDB" w:rsidRDefault="00661EDB" w14:paraId="76775E55"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Severity ~ sev1 + sev2+(1|Site)</w:t>
            </w:r>
          </w:p>
        </w:tc>
        <w:tc>
          <w:tcPr>
            <w:tcW w:w="1053" w:type="dxa"/>
            <w:shd w:val="clear" w:color="auto" w:fill="auto"/>
            <w:noWrap/>
            <w:vAlign w:val="bottom"/>
            <w:hideMark/>
          </w:tcPr>
          <w:p w:rsidRPr="00F30DE1" w:rsidR="00661EDB" w:rsidP="00661EDB" w:rsidRDefault="00661EDB" w14:paraId="5C6ADF2F"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0.012646</w:t>
            </w:r>
          </w:p>
        </w:tc>
        <w:tc>
          <w:tcPr>
            <w:tcW w:w="1575" w:type="dxa"/>
            <w:shd w:val="clear" w:color="auto" w:fill="auto"/>
            <w:noWrap/>
            <w:vAlign w:val="bottom"/>
            <w:hideMark/>
          </w:tcPr>
          <w:p w:rsidRPr="00F30DE1" w:rsidR="00661EDB" w:rsidP="00661EDB" w:rsidRDefault="00661EDB" w14:paraId="0B00F51B"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0.374762</w:t>
            </w:r>
          </w:p>
        </w:tc>
      </w:tr>
      <w:tr w:rsidRPr="00F30DE1" w:rsidR="00661EDB" w:rsidTr="00B65DC6" w14:paraId="0E2DE949" w14:textId="77777777">
        <w:trPr>
          <w:trHeight w:val="300"/>
          <w:jc w:val="center"/>
        </w:trPr>
        <w:tc>
          <w:tcPr>
            <w:tcW w:w="704" w:type="dxa"/>
            <w:shd w:val="clear" w:color="auto" w:fill="auto"/>
            <w:noWrap/>
            <w:vAlign w:val="bottom"/>
            <w:hideMark/>
          </w:tcPr>
          <w:p w:rsidRPr="00F30DE1" w:rsidR="00661EDB" w:rsidP="00661EDB" w:rsidRDefault="00661EDB" w14:paraId="0EC1325C" w14:textId="4EF2D525">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5</w:t>
            </w:r>
          </w:p>
        </w:tc>
        <w:tc>
          <w:tcPr>
            <w:tcW w:w="3643" w:type="dxa"/>
            <w:shd w:val="clear" w:color="auto" w:fill="auto"/>
            <w:noWrap/>
            <w:vAlign w:val="bottom"/>
            <w:hideMark/>
          </w:tcPr>
          <w:p w:rsidRPr="00F30DE1" w:rsidR="00661EDB" w:rsidP="00661EDB" w:rsidRDefault="00661EDB" w14:paraId="24B5B6DC"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Severity ~ sev1 + sev3+(1|Site)</w:t>
            </w:r>
          </w:p>
        </w:tc>
        <w:tc>
          <w:tcPr>
            <w:tcW w:w="1053" w:type="dxa"/>
            <w:shd w:val="clear" w:color="auto" w:fill="auto"/>
            <w:noWrap/>
            <w:vAlign w:val="bottom"/>
            <w:hideMark/>
          </w:tcPr>
          <w:p w:rsidRPr="00F30DE1" w:rsidR="00661EDB" w:rsidP="00661EDB" w:rsidRDefault="00661EDB" w14:paraId="6A34DBAE"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0.009794</w:t>
            </w:r>
          </w:p>
        </w:tc>
        <w:tc>
          <w:tcPr>
            <w:tcW w:w="1575" w:type="dxa"/>
            <w:shd w:val="clear" w:color="auto" w:fill="auto"/>
            <w:noWrap/>
            <w:vAlign w:val="bottom"/>
            <w:hideMark/>
          </w:tcPr>
          <w:p w:rsidRPr="00F30DE1" w:rsidR="00661EDB" w:rsidP="00661EDB" w:rsidRDefault="00661EDB" w14:paraId="08DC802D"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0.515761</w:t>
            </w:r>
          </w:p>
        </w:tc>
      </w:tr>
      <w:tr w:rsidRPr="00F30DE1" w:rsidR="00661EDB" w:rsidTr="00B65DC6" w14:paraId="6E5BFE02" w14:textId="77777777">
        <w:trPr>
          <w:trHeight w:val="300"/>
          <w:jc w:val="center"/>
        </w:trPr>
        <w:tc>
          <w:tcPr>
            <w:tcW w:w="704" w:type="dxa"/>
            <w:shd w:val="clear" w:color="auto" w:fill="auto"/>
            <w:noWrap/>
            <w:vAlign w:val="bottom"/>
            <w:hideMark/>
          </w:tcPr>
          <w:p w:rsidRPr="00F30DE1" w:rsidR="00661EDB" w:rsidP="00661EDB" w:rsidRDefault="00661EDB" w14:paraId="125B4C12" w14:textId="5DF02452">
            <w:pPr>
              <w:spacing w:after="0" w:line="240" w:lineRule="auto"/>
              <w:jc w:val="right"/>
              <w:rPr>
                <w:rFonts w:ascii="Calibri" w:hAnsi="Calibri" w:eastAsia="Times New Roman" w:cs="Calibri"/>
                <w:color w:val="000000"/>
              </w:rPr>
            </w:pPr>
            <w:r>
              <w:rPr>
                <w:rFonts w:ascii="Calibri" w:hAnsi="Calibri" w:eastAsia="Times New Roman" w:cs="Calibri"/>
                <w:color w:val="000000"/>
              </w:rPr>
              <w:t>6</w:t>
            </w:r>
          </w:p>
        </w:tc>
        <w:tc>
          <w:tcPr>
            <w:tcW w:w="3643" w:type="dxa"/>
            <w:shd w:val="clear" w:color="auto" w:fill="auto"/>
            <w:noWrap/>
            <w:vAlign w:val="bottom"/>
            <w:hideMark/>
          </w:tcPr>
          <w:p w:rsidRPr="00F30DE1" w:rsidR="00661EDB" w:rsidP="00661EDB" w:rsidRDefault="00661EDB" w14:paraId="53820B01"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Severity ~ sev2 + sev3+(1|Site)</w:t>
            </w:r>
          </w:p>
        </w:tc>
        <w:tc>
          <w:tcPr>
            <w:tcW w:w="1053" w:type="dxa"/>
            <w:shd w:val="clear" w:color="auto" w:fill="auto"/>
            <w:noWrap/>
            <w:vAlign w:val="bottom"/>
            <w:hideMark/>
          </w:tcPr>
          <w:p w:rsidRPr="00F30DE1" w:rsidR="00661EDB" w:rsidP="00661EDB" w:rsidRDefault="00661EDB" w14:paraId="3EED159B"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0.009883</w:t>
            </w:r>
          </w:p>
        </w:tc>
        <w:tc>
          <w:tcPr>
            <w:tcW w:w="1575" w:type="dxa"/>
            <w:shd w:val="clear" w:color="auto" w:fill="auto"/>
            <w:noWrap/>
            <w:vAlign w:val="bottom"/>
            <w:hideMark/>
          </w:tcPr>
          <w:p w:rsidRPr="00F30DE1" w:rsidR="00661EDB" w:rsidP="00661EDB" w:rsidRDefault="00661EDB" w14:paraId="2862B8E5"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0.511387</w:t>
            </w:r>
          </w:p>
        </w:tc>
      </w:tr>
      <w:tr w:rsidRPr="00F30DE1" w:rsidR="00661EDB" w:rsidTr="00B65DC6" w14:paraId="42C330A0" w14:textId="77777777">
        <w:trPr>
          <w:trHeight w:val="300"/>
          <w:jc w:val="center"/>
        </w:trPr>
        <w:tc>
          <w:tcPr>
            <w:tcW w:w="704" w:type="dxa"/>
            <w:shd w:val="clear" w:color="auto" w:fill="auto"/>
            <w:noWrap/>
            <w:vAlign w:val="bottom"/>
            <w:hideMark/>
          </w:tcPr>
          <w:p w:rsidRPr="00F30DE1" w:rsidR="00661EDB" w:rsidP="00661EDB" w:rsidRDefault="00661EDB" w14:paraId="5A2C843E" w14:textId="1B6735D0">
            <w:pPr>
              <w:spacing w:after="0" w:line="240" w:lineRule="auto"/>
              <w:jc w:val="right"/>
              <w:rPr>
                <w:rFonts w:ascii="Calibri" w:hAnsi="Calibri" w:eastAsia="Times New Roman" w:cs="Calibri"/>
                <w:color w:val="000000"/>
              </w:rPr>
            </w:pPr>
            <w:r>
              <w:rPr>
                <w:rFonts w:ascii="Calibri" w:hAnsi="Calibri" w:eastAsia="Times New Roman" w:cs="Calibri"/>
                <w:color w:val="000000"/>
              </w:rPr>
              <w:t>7</w:t>
            </w:r>
          </w:p>
        </w:tc>
        <w:tc>
          <w:tcPr>
            <w:tcW w:w="3643" w:type="dxa"/>
            <w:shd w:val="clear" w:color="auto" w:fill="auto"/>
            <w:noWrap/>
            <w:vAlign w:val="bottom"/>
            <w:hideMark/>
          </w:tcPr>
          <w:p w:rsidRPr="00F30DE1" w:rsidR="00661EDB" w:rsidP="00661EDB" w:rsidRDefault="00661EDB" w14:paraId="78DA1F8D" w14:textId="77777777">
            <w:pPr>
              <w:spacing w:after="0" w:line="240" w:lineRule="auto"/>
              <w:rPr>
                <w:rFonts w:ascii="Calibri" w:hAnsi="Calibri" w:eastAsia="Times New Roman" w:cs="Calibri"/>
                <w:color w:val="000000"/>
              </w:rPr>
            </w:pPr>
            <w:r w:rsidRPr="00F30DE1">
              <w:rPr>
                <w:rFonts w:ascii="Calibri" w:hAnsi="Calibri" w:eastAsia="Times New Roman" w:cs="Calibri"/>
                <w:color w:val="000000"/>
              </w:rPr>
              <w:t>Severity ~ sev1 + sev2 + sev3+(1|Site)</w:t>
            </w:r>
          </w:p>
        </w:tc>
        <w:tc>
          <w:tcPr>
            <w:tcW w:w="1053" w:type="dxa"/>
            <w:shd w:val="clear" w:color="auto" w:fill="auto"/>
            <w:noWrap/>
            <w:vAlign w:val="bottom"/>
            <w:hideMark/>
          </w:tcPr>
          <w:p w:rsidRPr="00F30DE1" w:rsidR="00661EDB" w:rsidP="00661EDB" w:rsidRDefault="00661EDB" w14:paraId="62F96D0A"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0.009778</w:t>
            </w:r>
          </w:p>
        </w:tc>
        <w:tc>
          <w:tcPr>
            <w:tcW w:w="1575" w:type="dxa"/>
            <w:shd w:val="clear" w:color="auto" w:fill="auto"/>
            <w:noWrap/>
            <w:vAlign w:val="bottom"/>
            <w:hideMark/>
          </w:tcPr>
          <w:p w:rsidRPr="00F30DE1" w:rsidR="00661EDB" w:rsidP="00661EDB" w:rsidRDefault="00661EDB" w14:paraId="15D90C8D" w14:textId="77777777">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0.51654</w:t>
            </w:r>
          </w:p>
        </w:tc>
      </w:tr>
    </w:tbl>
    <w:p w:rsidR="00661EDB" w:rsidP="00661EDB" w:rsidRDefault="00661EDB" w14:paraId="1D2E30B7" w14:textId="77777777">
      <w:pPr>
        <w:spacing w:line="360" w:lineRule="auto"/>
        <w:jc w:val="center"/>
      </w:pPr>
    </w:p>
    <w:p w:rsidR="00F30DE1" w:rsidP="00661EDB" w:rsidRDefault="00661EDB" w14:paraId="76EF9571" w14:textId="17B49024">
      <w:pPr>
        <w:spacing w:line="360" w:lineRule="auto"/>
        <w:jc w:val="center"/>
        <w:rPr>
          <w:sz w:val="20"/>
          <w:szCs w:val="20"/>
        </w:rPr>
      </w:pPr>
      <w:r>
        <w:rPr>
          <w:rFonts w:hint="eastAsia"/>
        </w:rPr>
        <w:t>Table</w:t>
      </w:r>
      <w:r>
        <w:t xml:space="preserve"> </w:t>
      </w:r>
      <w:r w:rsidR="00871032">
        <w:t>4.</w:t>
      </w:r>
      <w:r>
        <w:t xml:space="preserve"> </w:t>
      </w:r>
      <w:r w:rsidRPr="00F52AA9" w:rsidR="00894429">
        <w:t>LOESS curve fitting</w:t>
      </w:r>
      <w:r w:rsidRPr="00F52AA9" w:rsidR="00F52AA9">
        <w:t xml:space="preserve"> between visual severity and SEV1, SEV2, SEV3 </w:t>
      </w:r>
    </w:p>
    <w:tbl>
      <w:tblPr>
        <w:tblW w:w="69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4"/>
        <w:gridCol w:w="3656"/>
        <w:gridCol w:w="1053"/>
        <w:gridCol w:w="1575"/>
      </w:tblGrid>
      <w:tr w:rsidRPr="00661EDB" w:rsidR="00661EDB" w:rsidTr="00B65DC6" w14:paraId="20A87DF5" w14:textId="77777777">
        <w:trPr>
          <w:trHeight w:val="300"/>
          <w:jc w:val="center"/>
        </w:trPr>
        <w:tc>
          <w:tcPr>
            <w:tcW w:w="704" w:type="dxa"/>
            <w:shd w:val="clear" w:color="auto" w:fill="auto"/>
            <w:noWrap/>
            <w:vAlign w:val="bottom"/>
            <w:hideMark/>
          </w:tcPr>
          <w:p w:rsidRPr="00661EDB" w:rsidR="00661EDB" w:rsidP="00661EDB" w:rsidRDefault="00661EDB" w14:paraId="6BFFC576" w14:textId="77777777">
            <w:pPr>
              <w:spacing w:after="0" w:line="240" w:lineRule="auto"/>
              <w:rPr>
                <w:rFonts w:ascii="Times New Roman" w:hAnsi="Times New Roman" w:eastAsia="Times New Roman" w:cs="Times New Roman"/>
                <w:sz w:val="24"/>
                <w:szCs w:val="24"/>
              </w:rPr>
            </w:pPr>
          </w:p>
        </w:tc>
        <w:tc>
          <w:tcPr>
            <w:tcW w:w="3656" w:type="dxa"/>
            <w:shd w:val="clear" w:color="auto" w:fill="auto"/>
            <w:noWrap/>
            <w:vAlign w:val="bottom"/>
            <w:hideMark/>
          </w:tcPr>
          <w:p w:rsidRPr="00661EDB" w:rsidR="00661EDB" w:rsidP="00661EDB" w:rsidRDefault="00661EDB" w14:paraId="4E474311"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Formula</w:t>
            </w:r>
          </w:p>
        </w:tc>
        <w:tc>
          <w:tcPr>
            <w:tcW w:w="1053" w:type="dxa"/>
            <w:shd w:val="clear" w:color="auto" w:fill="auto"/>
            <w:noWrap/>
            <w:vAlign w:val="bottom"/>
            <w:hideMark/>
          </w:tcPr>
          <w:p w:rsidRPr="00661EDB" w:rsidR="00661EDB" w:rsidP="00661EDB" w:rsidRDefault="00661EDB" w14:paraId="1EE4BF1D"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MSE</w:t>
            </w:r>
          </w:p>
        </w:tc>
        <w:tc>
          <w:tcPr>
            <w:tcW w:w="1575" w:type="dxa"/>
            <w:shd w:val="clear" w:color="auto" w:fill="auto"/>
            <w:noWrap/>
            <w:vAlign w:val="bottom"/>
            <w:hideMark/>
          </w:tcPr>
          <w:p w:rsidRPr="00661EDB" w:rsidR="00661EDB" w:rsidP="00661EDB" w:rsidRDefault="00661EDB" w14:paraId="48849081" w14:textId="77777777">
            <w:pPr>
              <w:spacing w:after="0" w:line="240" w:lineRule="auto"/>
              <w:rPr>
                <w:rFonts w:ascii="Calibri" w:hAnsi="Calibri" w:eastAsia="Times New Roman" w:cs="Calibri"/>
                <w:color w:val="000000"/>
              </w:rPr>
            </w:pPr>
            <w:proofErr w:type="spellStart"/>
            <w:r w:rsidRPr="00661EDB">
              <w:rPr>
                <w:rFonts w:ascii="Calibri" w:hAnsi="Calibri" w:eastAsia="Times New Roman" w:cs="Calibri"/>
                <w:color w:val="000000"/>
              </w:rPr>
              <w:t>Adj_R_squared</w:t>
            </w:r>
            <w:proofErr w:type="spellEnd"/>
          </w:p>
        </w:tc>
      </w:tr>
      <w:tr w:rsidRPr="00661EDB" w:rsidR="00661EDB" w:rsidTr="00B65DC6" w14:paraId="43053E79" w14:textId="77777777">
        <w:trPr>
          <w:trHeight w:val="300"/>
          <w:jc w:val="center"/>
        </w:trPr>
        <w:tc>
          <w:tcPr>
            <w:tcW w:w="704" w:type="dxa"/>
            <w:shd w:val="clear" w:color="auto" w:fill="auto"/>
            <w:noWrap/>
            <w:vAlign w:val="bottom"/>
            <w:hideMark/>
          </w:tcPr>
          <w:p w:rsidRPr="00661EDB" w:rsidR="00661EDB" w:rsidP="00661EDB" w:rsidRDefault="00661EDB" w14:paraId="7AF4D25A" w14:textId="231A87B4">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3656" w:type="dxa"/>
            <w:shd w:val="clear" w:color="auto" w:fill="auto"/>
            <w:noWrap/>
            <w:vAlign w:val="bottom"/>
            <w:hideMark/>
          </w:tcPr>
          <w:p w:rsidRPr="00661EDB" w:rsidR="00661EDB" w:rsidP="00661EDB" w:rsidRDefault="00661EDB" w14:paraId="1D36C94C"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Severity ~ sev1</w:t>
            </w:r>
          </w:p>
        </w:tc>
        <w:tc>
          <w:tcPr>
            <w:tcW w:w="1053" w:type="dxa"/>
            <w:shd w:val="clear" w:color="auto" w:fill="auto"/>
            <w:noWrap/>
            <w:vAlign w:val="bottom"/>
            <w:hideMark/>
          </w:tcPr>
          <w:p w:rsidRPr="00661EDB" w:rsidR="00661EDB" w:rsidP="00661EDB" w:rsidRDefault="00661EDB" w14:paraId="59D53329"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0.01852</w:t>
            </w:r>
          </w:p>
        </w:tc>
        <w:tc>
          <w:tcPr>
            <w:tcW w:w="1575" w:type="dxa"/>
            <w:shd w:val="clear" w:color="auto" w:fill="auto"/>
            <w:noWrap/>
            <w:vAlign w:val="bottom"/>
            <w:hideMark/>
          </w:tcPr>
          <w:p w:rsidRPr="00661EDB" w:rsidR="00661EDB" w:rsidP="00661EDB" w:rsidRDefault="00661EDB" w14:paraId="6318A1D4"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0.084327</w:t>
            </w:r>
          </w:p>
        </w:tc>
      </w:tr>
      <w:tr w:rsidRPr="00661EDB" w:rsidR="00661EDB" w:rsidTr="00B65DC6" w14:paraId="5BF25186" w14:textId="77777777">
        <w:trPr>
          <w:trHeight w:val="300"/>
          <w:jc w:val="center"/>
        </w:trPr>
        <w:tc>
          <w:tcPr>
            <w:tcW w:w="704" w:type="dxa"/>
            <w:shd w:val="clear" w:color="auto" w:fill="auto"/>
            <w:noWrap/>
            <w:vAlign w:val="bottom"/>
            <w:hideMark/>
          </w:tcPr>
          <w:p w:rsidRPr="00661EDB" w:rsidR="00661EDB" w:rsidP="00661EDB" w:rsidRDefault="00661EDB" w14:paraId="3B3A767C" w14:textId="3D5BF1C4">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c>
          <w:tcPr>
            <w:tcW w:w="3656" w:type="dxa"/>
            <w:shd w:val="clear" w:color="auto" w:fill="auto"/>
            <w:noWrap/>
            <w:vAlign w:val="bottom"/>
            <w:hideMark/>
          </w:tcPr>
          <w:p w:rsidRPr="00661EDB" w:rsidR="00661EDB" w:rsidP="00661EDB" w:rsidRDefault="00661EDB" w14:paraId="4CE0344F"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Severity ~ sev2</w:t>
            </w:r>
          </w:p>
        </w:tc>
        <w:tc>
          <w:tcPr>
            <w:tcW w:w="1053" w:type="dxa"/>
            <w:shd w:val="clear" w:color="auto" w:fill="auto"/>
            <w:noWrap/>
            <w:vAlign w:val="bottom"/>
            <w:hideMark/>
          </w:tcPr>
          <w:p w:rsidRPr="00661EDB" w:rsidR="00661EDB" w:rsidP="00661EDB" w:rsidRDefault="00661EDB" w14:paraId="50439C8E"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0.015743</w:t>
            </w:r>
          </w:p>
        </w:tc>
        <w:tc>
          <w:tcPr>
            <w:tcW w:w="1575" w:type="dxa"/>
            <w:shd w:val="clear" w:color="auto" w:fill="auto"/>
            <w:noWrap/>
            <w:vAlign w:val="bottom"/>
            <w:hideMark/>
          </w:tcPr>
          <w:p w:rsidRPr="00661EDB" w:rsidR="00661EDB" w:rsidP="00661EDB" w:rsidRDefault="00661EDB" w14:paraId="4CD9D5F7"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0.221646</w:t>
            </w:r>
          </w:p>
        </w:tc>
      </w:tr>
      <w:tr w:rsidRPr="00661EDB" w:rsidR="00661EDB" w:rsidTr="00B65DC6" w14:paraId="656C0D47" w14:textId="77777777">
        <w:trPr>
          <w:trHeight w:val="300"/>
          <w:jc w:val="center"/>
        </w:trPr>
        <w:tc>
          <w:tcPr>
            <w:tcW w:w="704" w:type="dxa"/>
            <w:shd w:val="clear" w:color="auto" w:fill="auto"/>
            <w:noWrap/>
            <w:vAlign w:val="bottom"/>
            <w:hideMark/>
          </w:tcPr>
          <w:p w:rsidRPr="00661EDB" w:rsidR="00661EDB" w:rsidP="00661EDB" w:rsidRDefault="00661EDB" w14:paraId="7A2E77FD" w14:textId="19B0B46A">
            <w:pPr>
              <w:spacing w:after="0" w:line="240" w:lineRule="auto"/>
              <w:jc w:val="right"/>
              <w:rPr>
                <w:rFonts w:ascii="Calibri" w:hAnsi="Calibri" w:eastAsia="Times New Roman" w:cs="Calibri"/>
                <w:color w:val="000000"/>
              </w:rPr>
            </w:pPr>
            <w:r w:rsidRPr="00F30DE1">
              <w:rPr>
                <w:rFonts w:ascii="Calibri" w:hAnsi="Calibri" w:eastAsia="Times New Roman" w:cs="Calibri"/>
                <w:color w:val="000000"/>
              </w:rPr>
              <w:t>3</w:t>
            </w:r>
          </w:p>
        </w:tc>
        <w:tc>
          <w:tcPr>
            <w:tcW w:w="3656" w:type="dxa"/>
            <w:shd w:val="clear" w:color="auto" w:fill="auto"/>
            <w:noWrap/>
            <w:vAlign w:val="bottom"/>
            <w:hideMark/>
          </w:tcPr>
          <w:p w:rsidRPr="00661EDB" w:rsidR="00661EDB" w:rsidP="00661EDB" w:rsidRDefault="00661EDB" w14:paraId="63BE1DD8"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Severity ~ sev3</w:t>
            </w:r>
          </w:p>
        </w:tc>
        <w:tc>
          <w:tcPr>
            <w:tcW w:w="1053" w:type="dxa"/>
            <w:shd w:val="clear" w:color="auto" w:fill="auto"/>
            <w:noWrap/>
            <w:vAlign w:val="bottom"/>
            <w:hideMark/>
          </w:tcPr>
          <w:p w:rsidRPr="00661EDB" w:rsidR="00661EDB" w:rsidP="00661EDB" w:rsidRDefault="00661EDB" w14:paraId="0F8BC7E8"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0.011921</w:t>
            </w:r>
          </w:p>
        </w:tc>
        <w:tc>
          <w:tcPr>
            <w:tcW w:w="1575" w:type="dxa"/>
            <w:shd w:val="clear" w:color="auto" w:fill="auto"/>
            <w:noWrap/>
            <w:vAlign w:val="bottom"/>
            <w:hideMark/>
          </w:tcPr>
          <w:p w:rsidRPr="00661EDB" w:rsidR="00661EDB" w:rsidP="00661EDB" w:rsidRDefault="00661EDB" w14:paraId="0080B9FF"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0.410604</w:t>
            </w:r>
          </w:p>
        </w:tc>
      </w:tr>
      <w:tr w:rsidRPr="00661EDB" w:rsidR="00661EDB" w:rsidTr="00B65DC6" w14:paraId="558DCA24" w14:textId="77777777">
        <w:trPr>
          <w:trHeight w:val="300"/>
          <w:jc w:val="center"/>
        </w:trPr>
        <w:tc>
          <w:tcPr>
            <w:tcW w:w="704" w:type="dxa"/>
            <w:shd w:val="clear" w:color="auto" w:fill="auto"/>
            <w:noWrap/>
            <w:vAlign w:val="bottom"/>
            <w:hideMark/>
          </w:tcPr>
          <w:p w:rsidRPr="00661EDB" w:rsidR="00661EDB" w:rsidP="00661EDB" w:rsidRDefault="00661EDB" w14:paraId="7D464BFC" w14:textId="20ACFAB4">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c>
          <w:tcPr>
            <w:tcW w:w="3656" w:type="dxa"/>
            <w:shd w:val="clear" w:color="auto" w:fill="auto"/>
            <w:noWrap/>
            <w:vAlign w:val="bottom"/>
            <w:hideMark/>
          </w:tcPr>
          <w:p w:rsidRPr="00661EDB" w:rsidR="00661EDB" w:rsidP="00661EDB" w:rsidRDefault="00661EDB" w14:paraId="0CDDFD22"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Severity ~ sev1 + sev2</w:t>
            </w:r>
          </w:p>
        </w:tc>
        <w:tc>
          <w:tcPr>
            <w:tcW w:w="1053" w:type="dxa"/>
            <w:shd w:val="clear" w:color="auto" w:fill="auto"/>
            <w:noWrap/>
            <w:vAlign w:val="bottom"/>
            <w:hideMark/>
          </w:tcPr>
          <w:p w:rsidRPr="00661EDB" w:rsidR="00661EDB" w:rsidP="00661EDB" w:rsidRDefault="00661EDB" w14:paraId="3B44BB1F"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0.014451</w:t>
            </w:r>
          </w:p>
        </w:tc>
        <w:tc>
          <w:tcPr>
            <w:tcW w:w="1575" w:type="dxa"/>
            <w:shd w:val="clear" w:color="auto" w:fill="auto"/>
            <w:noWrap/>
            <w:vAlign w:val="bottom"/>
            <w:hideMark/>
          </w:tcPr>
          <w:p w:rsidRPr="00661EDB" w:rsidR="00661EDB" w:rsidP="00661EDB" w:rsidRDefault="00661EDB" w14:paraId="56CB6FD3"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0.285518</w:t>
            </w:r>
          </w:p>
        </w:tc>
      </w:tr>
      <w:tr w:rsidRPr="00661EDB" w:rsidR="00661EDB" w:rsidTr="00B65DC6" w14:paraId="69852C56" w14:textId="77777777">
        <w:trPr>
          <w:trHeight w:val="300"/>
          <w:jc w:val="center"/>
        </w:trPr>
        <w:tc>
          <w:tcPr>
            <w:tcW w:w="704" w:type="dxa"/>
            <w:shd w:val="clear" w:color="auto" w:fill="auto"/>
            <w:noWrap/>
            <w:vAlign w:val="bottom"/>
            <w:hideMark/>
          </w:tcPr>
          <w:p w:rsidRPr="00661EDB" w:rsidR="00661EDB" w:rsidP="00661EDB" w:rsidRDefault="00661EDB" w14:paraId="3B90B4C6" w14:textId="3F1195DB">
            <w:pPr>
              <w:spacing w:after="0" w:line="240" w:lineRule="auto"/>
              <w:jc w:val="right"/>
              <w:rPr>
                <w:rFonts w:ascii="Calibri" w:hAnsi="Calibri" w:eastAsia="Times New Roman" w:cs="Calibri"/>
                <w:color w:val="000000"/>
              </w:rPr>
            </w:pPr>
            <w:r>
              <w:rPr>
                <w:rFonts w:ascii="Calibri" w:hAnsi="Calibri" w:eastAsia="Times New Roman" w:cs="Calibri"/>
                <w:color w:val="000000"/>
              </w:rPr>
              <w:t>5</w:t>
            </w:r>
          </w:p>
        </w:tc>
        <w:tc>
          <w:tcPr>
            <w:tcW w:w="3656" w:type="dxa"/>
            <w:shd w:val="clear" w:color="auto" w:fill="auto"/>
            <w:noWrap/>
            <w:vAlign w:val="bottom"/>
            <w:hideMark/>
          </w:tcPr>
          <w:p w:rsidRPr="00661EDB" w:rsidR="00661EDB" w:rsidP="00661EDB" w:rsidRDefault="00661EDB" w14:paraId="3973E6C6"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Severity ~ sev1 + sev3</w:t>
            </w:r>
          </w:p>
        </w:tc>
        <w:tc>
          <w:tcPr>
            <w:tcW w:w="1053" w:type="dxa"/>
            <w:shd w:val="clear" w:color="auto" w:fill="auto"/>
            <w:noWrap/>
            <w:vAlign w:val="bottom"/>
            <w:hideMark/>
          </w:tcPr>
          <w:p w:rsidRPr="00661EDB" w:rsidR="00661EDB" w:rsidP="00661EDB" w:rsidRDefault="00661EDB" w14:paraId="2E69016A"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0.009401</w:t>
            </w:r>
          </w:p>
        </w:tc>
        <w:tc>
          <w:tcPr>
            <w:tcW w:w="1575" w:type="dxa"/>
            <w:shd w:val="clear" w:color="auto" w:fill="auto"/>
            <w:noWrap/>
            <w:vAlign w:val="bottom"/>
            <w:hideMark/>
          </w:tcPr>
          <w:p w:rsidRPr="00661EDB" w:rsidR="00661EDB" w:rsidP="00661EDB" w:rsidRDefault="00661EDB" w14:paraId="0D67FDED"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0.535193</w:t>
            </w:r>
          </w:p>
        </w:tc>
      </w:tr>
      <w:tr w:rsidRPr="00661EDB" w:rsidR="00661EDB" w:rsidTr="00B65DC6" w14:paraId="2F281968" w14:textId="77777777">
        <w:trPr>
          <w:trHeight w:val="300"/>
          <w:jc w:val="center"/>
        </w:trPr>
        <w:tc>
          <w:tcPr>
            <w:tcW w:w="704" w:type="dxa"/>
            <w:shd w:val="clear" w:color="auto" w:fill="auto"/>
            <w:noWrap/>
            <w:vAlign w:val="bottom"/>
            <w:hideMark/>
          </w:tcPr>
          <w:p w:rsidRPr="00661EDB" w:rsidR="00661EDB" w:rsidP="00661EDB" w:rsidRDefault="00661EDB" w14:paraId="3502C4C5" w14:textId="6AB0D012">
            <w:pPr>
              <w:spacing w:after="0" w:line="240" w:lineRule="auto"/>
              <w:jc w:val="right"/>
              <w:rPr>
                <w:rFonts w:ascii="Calibri" w:hAnsi="Calibri" w:eastAsia="Times New Roman" w:cs="Calibri"/>
                <w:color w:val="000000"/>
              </w:rPr>
            </w:pPr>
            <w:r>
              <w:rPr>
                <w:rFonts w:ascii="Calibri" w:hAnsi="Calibri" w:eastAsia="Times New Roman" w:cs="Calibri"/>
                <w:color w:val="000000"/>
              </w:rPr>
              <w:t>6</w:t>
            </w:r>
          </w:p>
        </w:tc>
        <w:tc>
          <w:tcPr>
            <w:tcW w:w="3656" w:type="dxa"/>
            <w:shd w:val="clear" w:color="auto" w:fill="auto"/>
            <w:noWrap/>
            <w:vAlign w:val="bottom"/>
            <w:hideMark/>
          </w:tcPr>
          <w:p w:rsidRPr="00661EDB" w:rsidR="00661EDB" w:rsidP="00661EDB" w:rsidRDefault="00661EDB" w14:paraId="46439820"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Severity ~ sev2 + sev3</w:t>
            </w:r>
          </w:p>
        </w:tc>
        <w:tc>
          <w:tcPr>
            <w:tcW w:w="1053" w:type="dxa"/>
            <w:shd w:val="clear" w:color="auto" w:fill="auto"/>
            <w:noWrap/>
            <w:vAlign w:val="bottom"/>
            <w:hideMark/>
          </w:tcPr>
          <w:p w:rsidRPr="00661EDB" w:rsidR="00661EDB" w:rsidP="00661EDB" w:rsidRDefault="00661EDB" w14:paraId="2A2FE64F"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0.009822</w:t>
            </w:r>
          </w:p>
        </w:tc>
        <w:tc>
          <w:tcPr>
            <w:tcW w:w="1575" w:type="dxa"/>
            <w:shd w:val="clear" w:color="auto" w:fill="auto"/>
            <w:noWrap/>
            <w:vAlign w:val="bottom"/>
            <w:hideMark/>
          </w:tcPr>
          <w:p w:rsidRPr="00661EDB" w:rsidR="00661EDB" w:rsidP="00661EDB" w:rsidRDefault="00661EDB" w14:paraId="0AA320A5"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0.514369</w:t>
            </w:r>
          </w:p>
        </w:tc>
      </w:tr>
      <w:tr w:rsidRPr="00661EDB" w:rsidR="00661EDB" w:rsidTr="00B65DC6" w14:paraId="78EEC617" w14:textId="77777777">
        <w:trPr>
          <w:trHeight w:val="300"/>
          <w:jc w:val="center"/>
        </w:trPr>
        <w:tc>
          <w:tcPr>
            <w:tcW w:w="704" w:type="dxa"/>
            <w:shd w:val="clear" w:color="auto" w:fill="auto"/>
            <w:noWrap/>
            <w:vAlign w:val="bottom"/>
            <w:hideMark/>
          </w:tcPr>
          <w:p w:rsidRPr="00661EDB" w:rsidR="00661EDB" w:rsidP="00661EDB" w:rsidRDefault="00661EDB" w14:paraId="30637EDA" w14:textId="42EB81DA">
            <w:pPr>
              <w:spacing w:after="0" w:line="240" w:lineRule="auto"/>
              <w:jc w:val="right"/>
              <w:rPr>
                <w:rFonts w:ascii="Calibri" w:hAnsi="Calibri" w:eastAsia="Times New Roman" w:cs="Calibri"/>
                <w:color w:val="000000"/>
              </w:rPr>
            </w:pPr>
            <w:r>
              <w:rPr>
                <w:rFonts w:ascii="Calibri" w:hAnsi="Calibri" w:eastAsia="Times New Roman" w:cs="Calibri"/>
                <w:color w:val="000000"/>
              </w:rPr>
              <w:t>7</w:t>
            </w:r>
          </w:p>
        </w:tc>
        <w:tc>
          <w:tcPr>
            <w:tcW w:w="3656" w:type="dxa"/>
            <w:shd w:val="clear" w:color="auto" w:fill="auto"/>
            <w:noWrap/>
            <w:vAlign w:val="bottom"/>
            <w:hideMark/>
          </w:tcPr>
          <w:p w:rsidRPr="00661EDB" w:rsidR="00661EDB" w:rsidP="00661EDB" w:rsidRDefault="00661EDB" w14:paraId="74064364" w14:textId="77777777">
            <w:pPr>
              <w:spacing w:after="0" w:line="240" w:lineRule="auto"/>
              <w:rPr>
                <w:rFonts w:ascii="Calibri" w:hAnsi="Calibri" w:eastAsia="Times New Roman" w:cs="Calibri"/>
                <w:color w:val="000000"/>
              </w:rPr>
            </w:pPr>
            <w:r w:rsidRPr="00661EDB">
              <w:rPr>
                <w:rFonts w:ascii="Calibri" w:hAnsi="Calibri" w:eastAsia="Times New Roman" w:cs="Calibri"/>
                <w:color w:val="000000"/>
              </w:rPr>
              <w:t>Severity ~ sev1 + sev2 + sev3</w:t>
            </w:r>
          </w:p>
        </w:tc>
        <w:tc>
          <w:tcPr>
            <w:tcW w:w="1053" w:type="dxa"/>
            <w:shd w:val="clear" w:color="auto" w:fill="auto"/>
            <w:noWrap/>
            <w:vAlign w:val="bottom"/>
            <w:hideMark/>
          </w:tcPr>
          <w:p w:rsidRPr="00661EDB" w:rsidR="00661EDB" w:rsidP="00661EDB" w:rsidRDefault="00661EDB" w14:paraId="2F543722"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0.008928</w:t>
            </w:r>
          </w:p>
        </w:tc>
        <w:tc>
          <w:tcPr>
            <w:tcW w:w="1575" w:type="dxa"/>
            <w:shd w:val="clear" w:color="auto" w:fill="auto"/>
            <w:noWrap/>
            <w:vAlign w:val="bottom"/>
            <w:hideMark/>
          </w:tcPr>
          <w:p w:rsidRPr="00661EDB" w:rsidR="00661EDB" w:rsidP="00661EDB" w:rsidRDefault="00661EDB" w14:paraId="4CD3EB18" w14:textId="77777777">
            <w:pPr>
              <w:spacing w:after="0" w:line="240" w:lineRule="auto"/>
              <w:jc w:val="right"/>
              <w:rPr>
                <w:rFonts w:ascii="Calibri" w:hAnsi="Calibri" w:eastAsia="Times New Roman" w:cs="Calibri"/>
                <w:color w:val="000000"/>
              </w:rPr>
            </w:pPr>
            <w:r w:rsidRPr="00661EDB">
              <w:rPr>
                <w:rFonts w:ascii="Calibri" w:hAnsi="Calibri" w:eastAsia="Times New Roman" w:cs="Calibri"/>
                <w:color w:val="000000"/>
              </w:rPr>
              <w:t>0.558586</w:t>
            </w:r>
          </w:p>
        </w:tc>
      </w:tr>
    </w:tbl>
    <w:p w:rsidR="00186853" w:rsidP="00186853" w:rsidRDefault="00186853" w14:paraId="2094010F" w14:textId="77777777">
      <w:pPr>
        <w:spacing w:line="360" w:lineRule="auto"/>
        <w:jc w:val="center"/>
      </w:pPr>
    </w:p>
    <w:p w:rsidR="00894429" w:rsidP="00894429" w:rsidRDefault="00894429" w14:paraId="1A7DB20B" w14:textId="050A8089">
      <w:pPr>
        <w:spacing w:line="360" w:lineRule="auto"/>
        <w:jc w:val="center"/>
        <w:rPr>
          <w:sz w:val="20"/>
          <w:szCs w:val="20"/>
        </w:rPr>
      </w:pPr>
      <w:r>
        <w:t>Figure</w:t>
      </w:r>
      <w:r w:rsidR="00871032">
        <w:t xml:space="preserve"> 3. </w:t>
      </w:r>
      <w:r w:rsidRPr="00F52AA9">
        <w:t>LOESS curve fitting between visual severity and SEV1, SEV2, SEV3</w:t>
      </w:r>
      <w:r w:rsidR="00871032">
        <w:t xml:space="preserve"> </w:t>
      </w:r>
      <w:r w:rsidRPr="00F52AA9">
        <w:t xml:space="preserve"> </w:t>
      </w:r>
    </w:p>
    <w:p w:rsidR="00B908B4" w:rsidP="00186853" w:rsidRDefault="00B908B4" w14:paraId="0E8700B2" w14:textId="6C327857">
      <w:pPr>
        <w:spacing w:line="360" w:lineRule="auto"/>
        <w:jc w:val="center"/>
      </w:pPr>
      <w:r>
        <w:rPr>
          <w:noProof/>
        </w:rPr>
        <w:drawing>
          <wp:inline distT="0" distB="0" distL="0" distR="0" wp14:anchorId="673F8CFA" wp14:editId="0C1037E7">
            <wp:extent cx="5334000" cy="3810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otrytis-Disease_Severity_loess_files/figure-docx/Loess%20Regression%20sev123-1.png"/>
                    <pic:cNvPicPr>
                      <a:picLocks noChangeAspect="1" noChangeArrowheads="1"/>
                    </pic:cNvPicPr>
                  </pic:nvPicPr>
                  <pic:blipFill>
                    <a:blip r:embed="rId7"/>
                    <a:stretch>
                      <a:fillRect/>
                    </a:stretch>
                  </pic:blipFill>
                  <pic:spPr bwMode="auto">
                    <a:xfrm>
                      <a:off x="0" y="0"/>
                      <a:ext cx="5334000" cy="3810000"/>
                    </a:xfrm>
                    <a:prstGeom prst="rect">
                      <a:avLst/>
                    </a:prstGeom>
                    <a:noFill/>
                    <a:ln w="9525">
                      <a:noFill/>
                      <a:headEnd/>
                      <a:tailEnd/>
                    </a:ln>
                  </pic:spPr>
                </pic:pic>
              </a:graphicData>
            </a:graphic>
          </wp:inline>
        </w:drawing>
      </w:r>
    </w:p>
    <w:p w:rsidR="00186853" w:rsidP="00186853" w:rsidRDefault="00186853" w14:paraId="71EBA03D" w14:textId="5F92DDD5">
      <w:pPr>
        <w:spacing w:line="360" w:lineRule="auto"/>
        <w:jc w:val="center"/>
      </w:pPr>
      <w:r>
        <w:rPr>
          <w:rFonts w:hint="eastAsia"/>
        </w:rPr>
        <w:t>Table</w:t>
      </w:r>
      <w:r>
        <w:t xml:space="preserve"> </w:t>
      </w:r>
      <w:r w:rsidR="00871032">
        <w:t>5.</w:t>
      </w:r>
      <w:r>
        <w:t xml:space="preserve"> </w:t>
      </w:r>
      <w:r w:rsidRPr="00AF3898">
        <w:t>S</w:t>
      </w:r>
      <w:r>
        <w:t>everity and incidence of S</w:t>
      </w:r>
      <w:r w:rsidRPr="00AF3898">
        <w:t xml:space="preserve">auvignon </w:t>
      </w:r>
      <w:r w:rsidRPr="00AF3898" w:rsidR="00A422D9">
        <w:t>Blanc</w:t>
      </w:r>
      <w:r w:rsidRPr="00AF3898">
        <w:rPr>
          <w:rFonts w:hint="eastAsia"/>
        </w:rPr>
        <w:t xml:space="preserve"> </w:t>
      </w:r>
      <w:r>
        <w:t xml:space="preserve">with different treatments </w:t>
      </w:r>
      <w:r w:rsidR="00C2644F">
        <w:t>at</w:t>
      </w:r>
      <w:r w:rsidRPr="00933868">
        <w:t xml:space="preserve"> </w:t>
      </w:r>
      <w:r>
        <w:t>Wither Hills</w:t>
      </w:r>
    </w:p>
    <w:p w:rsidR="00661EDB" w:rsidP="00661EDB" w:rsidRDefault="00186853" w14:paraId="1E890AF2" w14:textId="6030839E">
      <w:pPr>
        <w:spacing w:line="360" w:lineRule="auto"/>
        <w:jc w:val="center"/>
        <w:rPr>
          <w:sz w:val="20"/>
          <w:szCs w:val="20"/>
        </w:rPr>
      </w:pPr>
      <w:r>
        <w:t>(</w:t>
      </w:r>
      <w:r w:rsidRPr="00186853">
        <w:t>Wither Hills Harvest Botrytis</w:t>
      </w:r>
      <w:r>
        <w:t>.xlsx from Stewart</w:t>
      </w:r>
      <w:r w:rsidR="001778B9">
        <w:t xml:space="preserve">. </w:t>
      </w:r>
      <w:r w:rsidRPr="001778B9" w:rsidR="001778B9">
        <w:t>Severity10</w:t>
      </w:r>
      <w:r w:rsidR="001778B9">
        <w:t xml:space="preserve"> means </w:t>
      </w:r>
      <w:r w:rsidR="00ED4D9B">
        <w:t>larger than 10%</w:t>
      </w:r>
      <w:r w:rsidRPr="00ED4D9B" w:rsidR="00ED4D9B">
        <w:t xml:space="preserve"> botrytis severity</w:t>
      </w:r>
      <w:r w:rsidR="00ED4D9B">
        <w:t>.</w:t>
      </w:r>
      <w:r>
        <w:t>)</w:t>
      </w:r>
    </w:p>
    <w:tbl>
      <w:tblPr>
        <w:tblW w:w="99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9"/>
        <w:gridCol w:w="1706"/>
        <w:gridCol w:w="709"/>
        <w:gridCol w:w="1417"/>
        <w:gridCol w:w="1377"/>
        <w:gridCol w:w="1296"/>
        <w:gridCol w:w="1161"/>
      </w:tblGrid>
      <w:tr w:rsidRPr="0069069A" w:rsidR="00186853" w:rsidTr="00186853" w14:paraId="427EA9E0" w14:textId="77777777">
        <w:trPr>
          <w:trHeight w:val="340"/>
          <w:jc w:val="center"/>
        </w:trPr>
        <w:tc>
          <w:tcPr>
            <w:tcW w:w="2269" w:type="dxa"/>
            <w:shd w:val="clear" w:color="auto" w:fill="auto"/>
            <w:vAlign w:val="bottom"/>
            <w:hideMark/>
          </w:tcPr>
          <w:p w:rsidRPr="0069069A" w:rsidR="00186853" w:rsidP="00DE273A" w:rsidRDefault="00186853" w14:paraId="10F26616"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Treatment</w:t>
            </w:r>
          </w:p>
        </w:tc>
        <w:tc>
          <w:tcPr>
            <w:tcW w:w="1706" w:type="dxa"/>
            <w:shd w:val="clear" w:color="auto" w:fill="auto"/>
            <w:vAlign w:val="bottom"/>
            <w:hideMark/>
          </w:tcPr>
          <w:p w:rsidRPr="0069069A" w:rsidR="00186853" w:rsidP="00DE273A" w:rsidRDefault="00186853" w14:paraId="3E4315A3" w14:textId="77777777">
            <w:pPr>
              <w:spacing w:after="0"/>
              <w:jc w:val="center"/>
              <w:rPr>
                <w:rFonts w:ascii="Arial" w:hAnsi="Arial" w:eastAsia="Times New Roman" w:cs="Arial"/>
                <w:color w:val="000000"/>
                <w:sz w:val="20"/>
                <w:szCs w:val="20"/>
              </w:rPr>
            </w:pPr>
            <w:r w:rsidRPr="0069069A">
              <w:rPr>
                <w:rFonts w:hint="eastAsia" w:ascii="Arial" w:hAnsi="Arial" w:eastAsia="Times New Roman" w:cs="Arial"/>
                <w:color w:val="000000"/>
                <w:sz w:val="20"/>
                <w:szCs w:val="20"/>
              </w:rPr>
              <w:t>S</w:t>
            </w:r>
            <w:r w:rsidRPr="0069069A">
              <w:rPr>
                <w:rFonts w:ascii="Arial" w:hAnsi="Arial" w:eastAsia="Times New Roman" w:cs="Arial"/>
                <w:color w:val="000000"/>
                <w:sz w:val="20"/>
                <w:szCs w:val="20"/>
              </w:rPr>
              <w:t>ampling Date</w:t>
            </w:r>
          </w:p>
        </w:tc>
        <w:tc>
          <w:tcPr>
            <w:tcW w:w="709" w:type="dxa"/>
            <w:shd w:val="clear" w:color="auto" w:fill="auto"/>
            <w:vAlign w:val="bottom"/>
            <w:hideMark/>
          </w:tcPr>
          <w:p w:rsidRPr="0069069A" w:rsidR="00186853" w:rsidP="00DE273A" w:rsidRDefault="00186853" w14:paraId="2EA1D82C"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Year</w:t>
            </w:r>
          </w:p>
        </w:tc>
        <w:tc>
          <w:tcPr>
            <w:tcW w:w="1417" w:type="dxa"/>
            <w:shd w:val="clear" w:color="000000" w:fill="FFFF00"/>
            <w:vAlign w:val="bottom"/>
            <w:hideMark/>
          </w:tcPr>
          <w:p w:rsidRPr="0069069A" w:rsidR="00186853" w:rsidP="00DE273A" w:rsidRDefault="00186853" w14:paraId="11EECE2E"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Incidence 0.5</w:t>
            </w:r>
          </w:p>
        </w:tc>
        <w:tc>
          <w:tcPr>
            <w:tcW w:w="1377" w:type="dxa"/>
            <w:shd w:val="clear" w:color="000000" w:fill="FFFF00"/>
            <w:vAlign w:val="bottom"/>
            <w:hideMark/>
          </w:tcPr>
          <w:p w:rsidRPr="0069069A" w:rsidR="00186853" w:rsidP="00DE273A" w:rsidRDefault="00186853" w14:paraId="1168650C"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Severity</w:t>
            </w:r>
            <w:r>
              <w:rPr>
                <w:rFonts w:ascii="Arial" w:hAnsi="Arial" w:eastAsia="Times New Roman" w:cs="Arial"/>
                <w:color w:val="000000"/>
                <w:sz w:val="20"/>
                <w:szCs w:val="20"/>
              </w:rPr>
              <w:t xml:space="preserve"> </w:t>
            </w:r>
            <w:r w:rsidRPr="0069069A">
              <w:rPr>
                <w:rFonts w:ascii="Arial" w:hAnsi="Arial" w:eastAsia="Times New Roman" w:cs="Arial"/>
                <w:color w:val="000000"/>
                <w:sz w:val="20"/>
                <w:szCs w:val="20"/>
              </w:rPr>
              <w:t>0.5</w:t>
            </w:r>
          </w:p>
        </w:tc>
        <w:tc>
          <w:tcPr>
            <w:tcW w:w="1296" w:type="dxa"/>
            <w:shd w:val="clear" w:color="000000" w:fill="FFFF00"/>
            <w:vAlign w:val="bottom"/>
            <w:hideMark/>
          </w:tcPr>
          <w:p w:rsidRPr="0069069A" w:rsidR="00186853" w:rsidP="00DE273A" w:rsidRDefault="00186853" w14:paraId="6CF948E2"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Incidence10</w:t>
            </w:r>
          </w:p>
        </w:tc>
        <w:tc>
          <w:tcPr>
            <w:tcW w:w="1161" w:type="dxa"/>
            <w:shd w:val="clear" w:color="000000" w:fill="FFFF00"/>
            <w:vAlign w:val="bottom"/>
            <w:hideMark/>
          </w:tcPr>
          <w:p w:rsidRPr="0069069A" w:rsidR="00186853" w:rsidP="00DE273A" w:rsidRDefault="00186853" w14:paraId="326E09E7"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Severity10</w:t>
            </w:r>
          </w:p>
        </w:tc>
      </w:tr>
      <w:tr w:rsidRPr="0069069A" w:rsidR="00186853" w:rsidTr="00186853" w14:paraId="5102F561" w14:textId="77777777">
        <w:trPr>
          <w:trHeight w:val="340"/>
          <w:jc w:val="center"/>
        </w:trPr>
        <w:tc>
          <w:tcPr>
            <w:tcW w:w="2269" w:type="dxa"/>
            <w:shd w:val="clear" w:color="auto" w:fill="auto"/>
            <w:vAlign w:val="bottom"/>
            <w:hideMark/>
          </w:tcPr>
          <w:p w:rsidRPr="0069069A" w:rsidR="00186853" w:rsidP="00DE273A" w:rsidRDefault="00186853" w14:paraId="1047D0BE"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Control</w:t>
            </w:r>
          </w:p>
        </w:tc>
        <w:tc>
          <w:tcPr>
            <w:tcW w:w="1706" w:type="dxa"/>
            <w:shd w:val="clear" w:color="auto" w:fill="auto"/>
            <w:noWrap/>
            <w:vAlign w:val="bottom"/>
            <w:hideMark/>
          </w:tcPr>
          <w:p w:rsidRPr="0069069A" w:rsidR="00186853" w:rsidP="00DE273A" w:rsidRDefault="00186853" w14:paraId="2E1FBEC0"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22/03/2019</w:t>
            </w:r>
          </w:p>
        </w:tc>
        <w:tc>
          <w:tcPr>
            <w:tcW w:w="709" w:type="dxa"/>
            <w:shd w:val="clear" w:color="auto" w:fill="auto"/>
            <w:noWrap/>
            <w:vAlign w:val="bottom"/>
            <w:hideMark/>
          </w:tcPr>
          <w:p w:rsidRPr="0069069A" w:rsidR="00186853" w:rsidP="00DE273A" w:rsidRDefault="00186853" w14:paraId="12E5884C"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2019</w:t>
            </w:r>
          </w:p>
        </w:tc>
        <w:tc>
          <w:tcPr>
            <w:tcW w:w="1417" w:type="dxa"/>
            <w:shd w:val="clear" w:color="auto" w:fill="auto"/>
            <w:noWrap/>
            <w:vAlign w:val="bottom"/>
            <w:hideMark/>
          </w:tcPr>
          <w:p w:rsidRPr="0069069A" w:rsidR="00186853" w:rsidP="00DE273A" w:rsidRDefault="00186853" w14:paraId="0AAA7619"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23.75</w:t>
            </w:r>
          </w:p>
        </w:tc>
        <w:tc>
          <w:tcPr>
            <w:tcW w:w="1377" w:type="dxa"/>
            <w:shd w:val="clear" w:color="auto" w:fill="auto"/>
            <w:noWrap/>
            <w:vAlign w:val="bottom"/>
            <w:hideMark/>
          </w:tcPr>
          <w:p w:rsidRPr="0069069A" w:rsidR="00186853" w:rsidP="00DE273A" w:rsidRDefault="00186853" w14:paraId="4881502F"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0.50</w:t>
            </w:r>
          </w:p>
        </w:tc>
        <w:tc>
          <w:tcPr>
            <w:tcW w:w="1296" w:type="dxa"/>
            <w:shd w:val="clear" w:color="auto" w:fill="auto"/>
            <w:noWrap/>
            <w:vAlign w:val="bottom"/>
            <w:hideMark/>
          </w:tcPr>
          <w:p w:rsidRPr="0069069A" w:rsidR="00186853" w:rsidP="00DE273A" w:rsidRDefault="00186853" w14:paraId="23EDF045"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c>
          <w:tcPr>
            <w:tcW w:w="1161" w:type="dxa"/>
            <w:shd w:val="clear" w:color="auto" w:fill="auto"/>
            <w:noWrap/>
            <w:vAlign w:val="bottom"/>
            <w:hideMark/>
          </w:tcPr>
          <w:p w:rsidRPr="0069069A" w:rsidR="00186853" w:rsidP="00DE273A" w:rsidRDefault="00186853" w14:paraId="7A274EB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r>
      <w:tr w:rsidRPr="0069069A" w:rsidR="00186853" w:rsidTr="00186853" w14:paraId="7559EB0E" w14:textId="77777777">
        <w:trPr>
          <w:trHeight w:val="340"/>
          <w:jc w:val="center"/>
        </w:trPr>
        <w:tc>
          <w:tcPr>
            <w:tcW w:w="2269" w:type="dxa"/>
            <w:shd w:val="clear" w:color="auto" w:fill="auto"/>
            <w:vAlign w:val="bottom"/>
            <w:hideMark/>
          </w:tcPr>
          <w:p w:rsidRPr="0069069A" w:rsidR="00186853" w:rsidP="00DE273A" w:rsidRDefault="00186853" w14:paraId="798C67AC"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lastRenderedPageBreak/>
              <w:t>Control</w:t>
            </w:r>
          </w:p>
        </w:tc>
        <w:tc>
          <w:tcPr>
            <w:tcW w:w="1706" w:type="dxa"/>
            <w:shd w:val="clear" w:color="auto" w:fill="auto"/>
            <w:noWrap/>
            <w:vAlign w:val="bottom"/>
            <w:hideMark/>
          </w:tcPr>
          <w:p w:rsidRPr="0069069A" w:rsidR="00186853" w:rsidP="00DE273A" w:rsidRDefault="00186853" w14:paraId="1A721EBC"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18/03/2020</w:t>
            </w:r>
          </w:p>
        </w:tc>
        <w:tc>
          <w:tcPr>
            <w:tcW w:w="709" w:type="dxa"/>
            <w:shd w:val="clear" w:color="auto" w:fill="auto"/>
            <w:noWrap/>
            <w:vAlign w:val="bottom"/>
            <w:hideMark/>
          </w:tcPr>
          <w:p w:rsidRPr="0069069A" w:rsidR="00186853" w:rsidP="00DE273A" w:rsidRDefault="00186853" w14:paraId="2711BF7B"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2020</w:t>
            </w:r>
          </w:p>
        </w:tc>
        <w:tc>
          <w:tcPr>
            <w:tcW w:w="1417" w:type="dxa"/>
            <w:shd w:val="clear" w:color="auto" w:fill="auto"/>
            <w:noWrap/>
            <w:vAlign w:val="bottom"/>
            <w:hideMark/>
          </w:tcPr>
          <w:p w:rsidRPr="0069069A" w:rsidR="00186853" w:rsidP="00DE273A" w:rsidRDefault="00186853" w14:paraId="6EEB997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7.00</w:t>
            </w:r>
          </w:p>
        </w:tc>
        <w:tc>
          <w:tcPr>
            <w:tcW w:w="1377" w:type="dxa"/>
            <w:shd w:val="clear" w:color="auto" w:fill="auto"/>
            <w:noWrap/>
            <w:vAlign w:val="bottom"/>
            <w:hideMark/>
          </w:tcPr>
          <w:p w:rsidRPr="0069069A" w:rsidR="00186853" w:rsidP="00DE273A" w:rsidRDefault="00186853" w14:paraId="5F6B4484"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1.68</w:t>
            </w:r>
          </w:p>
        </w:tc>
        <w:tc>
          <w:tcPr>
            <w:tcW w:w="1296" w:type="dxa"/>
            <w:shd w:val="clear" w:color="auto" w:fill="auto"/>
            <w:noWrap/>
            <w:vAlign w:val="bottom"/>
            <w:hideMark/>
          </w:tcPr>
          <w:p w:rsidRPr="0069069A" w:rsidR="00186853" w:rsidP="00DE273A" w:rsidRDefault="00186853" w14:paraId="31307783"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4.50</w:t>
            </w:r>
          </w:p>
        </w:tc>
        <w:tc>
          <w:tcPr>
            <w:tcW w:w="1161" w:type="dxa"/>
            <w:shd w:val="clear" w:color="auto" w:fill="auto"/>
            <w:noWrap/>
            <w:vAlign w:val="bottom"/>
            <w:hideMark/>
          </w:tcPr>
          <w:p w:rsidRPr="0069069A" w:rsidR="00186853" w:rsidP="00DE273A" w:rsidRDefault="00186853" w14:paraId="2B65A439"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0.15</w:t>
            </w:r>
          </w:p>
        </w:tc>
      </w:tr>
      <w:tr w:rsidRPr="0069069A" w:rsidR="00186853" w:rsidTr="00186853" w14:paraId="56DA2152" w14:textId="77777777">
        <w:trPr>
          <w:trHeight w:val="340"/>
          <w:jc w:val="center"/>
        </w:trPr>
        <w:tc>
          <w:tcPr>
            <w:tcW w:w="2269" w:type="dxa"/>
            <w:shd w:val="clear" w:color="auto" w:fill="auto"/>
            <w:vAlign w:val="bottom"/>
            <w:hideMark/>
          </w:tcPr>
          <w:p w:rsidRPr="0069069A" w:rsidR="00186853" w:rsidP="00DE273A" w:rsidRDefault="00186853" w14:paraId="159B7BD0"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Control</w:t>
            </w:r>
          </w:p>
        </w:tc>
        <w:tc>
          <w:tcPr>
            <w:tcW w:w="1706" w:type="dxa"/>
            <w:shd w:val="clear" w:color="auto" w:fill="auto"/>
            <w:noWrap/>
            <w:vAlign w:val="bottom"/>
            <w:hideMark/>
          </w:tcPr>
          <w:p w:rsidRPr="0069069A" w:rsidR="00186853" w:rsidP="00DE273A" w:rsidRDefault="00186853" w14:paraId="08E99AA1"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19/03/2021</w:t>
            </w:r>
          </w:p>
        </w:tc>
        <w:tc>
          <w:tcPr>
            <w:tcW w:w="709" w:type="dxa"/>
            <w:shd w:val="clear" w:color="auto" w:fill="auto"/>
            <w:noWrap/>
            <w:vAlign w:val="bottom"/>
            <w:hideMark/>
          </w:tcPr>
          <w:p w:rsidRPr="0069069A" w:rsidR="00186853" w:rsidP="00DE273A" w:rsidRDefault="00186853" w14:paraId="04DDD195"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2021</w:t>
            </w:r>
          </w:p>
        </w:tc>
        <w:tc>
          <w:tcPr>
            <w:tcW w:w="1417" w:type="dxa"/>
            <w:shd w:val="clear" w:color="auto" w:fill="auto"/>
            <w:noWrap/>
            <w:vAlign w:val="bottom"/>
            <w:hideMark/>
          </w:tcPr>
          <w:p w:rsidRPr="0069069A" w:rsidR="00186853" w:rsidP="00DE273A" w:rsidRDefault="00186853" w14:paraId="4CBDF25B"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15.09</w:t>
            </w:r>
          </w:p>
        </w:tc>
        <w:tc>
          <w:tcPr>
            <w:tcW w:w="1377" w:type="dxa"/>
            <w:shd w:val="clear" w:color="auto" w:fill="auto"/>
            <w:noWrap/>
            <w:vAlign w:val="bottom"/>
            <w:hideMark/>
          </w:tcPr>
          <w:p w:rsidRPr="0069069A" w:rsidR="00186853" w:rsidP="00DE273A" w:rsidRDefault="00186853" w14:paraId="2E0773DD"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0.59</w:t>
            </w:r>
          </w:p>
        </w:tc>
        <w:tc>
          <w:tcPr>
            <w:tcW w:w="1296" w:type="dxa"/>
            <w:shd w:val="clear" w:color="auto" w:fill="auto"/>
            <w:noWrap/>
            <w:vAlign w:val="bottom"/>
            <w:hideMark/>
          </w:tcPr>
          <w:p w:rsidRPr="0069069A" w:rsidR="00186853" w:rsidP="00DE273A" w:rsidRDefault="00186853" w14:paraId="6EF4A0DA"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0.81</w:t>
            </w:r>
          </w:p>
        </w:tc>
        <w:tc>
          <w:tcPr>
            <w:tcW w:w="1161" w:type="dxa"/>
            <w:shd w:val="clear" w:color="auto" w:fill="auto"/>
            <w:noWrap/>
            <w:vAlign w:val="bottom"/>
            <w:hideMark/>
          </w:tcPr>
          <w:p w:rsidRPr="0069069A" w:rsidR="00186853" w:rsidP="00DE273A" w:rsidRDefault="00186853" w14:paraId="39CBB48C"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0.12</w:t>
            </w:r>
          </w:p>
        </w:tc>
      </w:tr>
      <w:tr w:rsidRPr="0069069A" w:rsidR="00186853" w:rsidTr="00186853" w14:paraId="3BAF37DC" w14:textId="77777777">
        <w:trPr>
          <w:trHeight w:val="340"/>
          <w:jc w:val="center"/>
        </w:trPr>
        <w:tc>
          <w:tcPr>
            <w:tcW w:w="2269" w:type="dxa"/>
            <w:shd w:val="clear" w:color="auto" w:fill="auto"/>
            <w:vAlign w:val="bottom"/>
            <w:hideMark/>
          </w:tcPr>
          <w:p w:rsidRPr="0069069A" w:rsidR="00186853" w:rsidP="00DE273A" w:rsidRDefault="00186853" w14:paraId="093D250D"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Control</w:t>
            </w:r>
          </w:p>
        </w:tc>
        <w:tc>
          <w:tcPr>
            <w:tcW w:w="1706" w:type="dxa"/>
            <w:shd w:val="clear" w:color="auto" w:fill="auto"/>
            <w:noWrap/>
            <w:vAlign w:val="bottom"/>
            <w:hideMark/>
          </w:tcPr>
          <w:p w:rsidRPr="0069069A" w:rsidR="00186853" w:rsidP="00DE273A" w:rsidRDefault="00186853" w14:paraId="09C32A89"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18/03/2022</w:t>
            </w:r>
          </w:p>
        </w:tc>
        <w:tc>
          <w:tcPr>
            <w:tcW w:w="709" w:type="dxa"/>
            <w:shd w:val="clear" w:color="auto" w:fill="auto"/>
            <w:noWrap/>
            <w:vAlign w:val="bottom"/>
            <w:hideMark/>
          </w:tcPr>
          <w:p w:rsidRPr="0069069A" w:rsidR="00186853" w:rsidP="00DE273A" w:rsidRDefault="00186853" w14:paraId="1F436FD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2022</w:t>
            </w:r>
          </w:p>
        </w:tc>
        <w:tc>
          <w:tcPr>
            <w:tcW w:w="1417" w:type="dxa"/>
            <w:shd w:val="clear" w:color="auto" w:fill="auto"/>
            <w:noWrap/>
            <w:vAlign w:val="bottom"/>
            <w:hideMark/>
          </w:tcPr>
          <w:p w:rsidRPr="0069069A" w:rsidR="00186853" w:rsidP="00DE273A" w:rsidRDefault="00186853" w14:paraId="792622B4"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32.2</w:t>
            </w:r>
          </w:p>
        </w:tc>
        <w:tc>
          <w:tcPr>
            <w:tcW w:w="1377" w:type="dxa"/>
            <w:shd w:val="clear" w:color="auto" w:fill="auto"/>
            <w:noWrap/>
            <w:vAlign w:val="bottom"/>
            <w:hideMark/>
          </w:tcPr>
          <w:p w:rsidRPr="0069069A" w:rsidR="00186853" w:rsidP="00DE273A" w:rsidRDefault="00186853" w14:paraId="470E5BE9"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9.542</w:t>
            </w:r>
          </w:p>
        </w:tc>
        <w:tc>
          <w:tcPr>
            <w:tcW w:w="1296" w:type="dxa"/>
            <w:shd w:val="clear" w:color="auto" w:fill="auto"/>
            <w:noWrap/>
            <w:vAlign w:val="bottom"/>
            <w:hideMark/>
          </w:tcPr>
          <w:p w:rsidRPr="0069069A" w:rsidR="00186853" w:rsidP="00DE273A" w:rsidRDefault="00186853" w14:paraId="0CE8D1B0"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23.6</w:t>
            </w:r>
          </w:p>
        </w:tc>
        <w:tc>
          <w:tcPr>
            <w:tcW w:w="1161" w:type="dxa"/>
            <w:shd w:val="clear" w:color="auto" w:fill="auto"/>
            <w:noWrap/>
            <w:vAlign w:val="bottom"/>
            <w:hideMark/>
          </w:tcPr>
          <w:p w:rsidRPr="0069069A" w:rsidR="00186853" w:rsidP="00DE273A" w:rsidRDefault="00186853" w14:paraId="5AC110D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0.36</w:t>
            </w:r>
          </w:p>
        </w:tc>
      </w:tr>
      <w:tr w:rsidRPr="0069069A" w:rsidR="00186853" w:rsidTr="00186853" w14:paraId="31B0648D" w14:textId="77777777">
        <w:trPr>
          <w:trHeight w:val="340"/>
          <w:jc w:val="center"/>
        </w:trPr>
        <w:tc>
          <w:tcPr>
            <w:tcW w:w="2269" w:type="dxa"/>
            <w:shd w:val="clear" w:color="auto" w:fill="auto"/>
            <w:vAlign w:val="bottom"/>
            <w:hideMark/>
          </w:tcPr>
          <w:p w:rsidRPr="0069069A" w:rsidR="00186853" w:rsidP="00DE273A" w:rsidRDefault="00186853" w14:paraId="4BFEB828"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Control</w:t>
            </w:r>
          </w:p>
        </w:tc>
        <w:tc>
          <w:tcPr>
            <w:tcW w:w="1706" w:type="dxa"/>
            <w:shd w:val="clear" w:color="auto" w:fill="auto"/>
            <w:noWrap/>
            <w:vAlign w:val="bottom"/>
            <w:hideMark/>
          </w:tcPr>
          <w:p w:rsidRPr="0069069A" w:rsidR="00186853" w:rsidP="00DE273A" w:rsidRDefault="00186853" w14:paraId="05EBAA15"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29/03/2023</w:t>
            </w:r>
          </w:p>
        </w:tc>
        <w:tc>
          <w:tcPr>
            <w:tcW w:w="709" w:type="dxa"/>
            <w:shd w:val="clear" w:color="auto" w:fill="auto"/>
            <w:noWrap/>
            <w:vAlign w:val="bottom"/>
            <w:hideMark/>
          </w:tcPr>
          <w:p w:rsidRPr="0069069A" w:rsidR="00186853" w:rsidP="00DE273A" w:rsidRDefault="00186853" w14:paraId="3CE8890C"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2023</w:t>
            </w:r>
          </w:p>
        </w:tc>
        <w:tc>
          <w:tcPr>
            <w:tcW w:w="1417" w:type="dxa"/>
            <w:shd w:val="clear" w:color="auto" w:fill="auto"/>
            <w:noWrap/>
            <w:vAlign w:val="bottom"/>
            <w:hideMark/>
          </w:tcPr>
          <w:p w:rsidRPr="0069069A" w:rsidR="00186853" w:rsidP="00DE273A" w:rsidRDefault="00186853" w14:paraId="3FDE6BA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37.2</w:t>
            </w:r>
          </w:p>
        </w:tc>
        <w:tc>
          <w:tcPr>
            <w:tcW w:w="1377" w:type="dxa"/>
            <w:shd w:val="clear" w:color="auto" w:fill="auto"/>
            <w:noWrap/>
            <w:vAlign w:val="bottom"/>
            <w:hideMark/>
          </w:tcPr>
          <w:p w:rsidRPr="0069069A" w:rsidR="00186853" w:rsidP="00DE273A" w:rsidRDefault="00186853" w14:paraId="52D4946C"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5.197</w:t>
            </w:r>
          </w:p>
        </w:tc>
        <w:tc>
          <w:tcPr>
            <w:tcW w:w="1296" w:type="dxa"/>
            <w:shd w:val="clear" w:color="auto" w:fill="auto"/>
            <w:noWrap/>
            <w:vAlign w:val="bottom"/>
            <w:hideMark/>
          </w:tcPr>
          <w:p w:rsidRPr="0069069A" w:rsidR="00186853" w:rsidP="00DE273A" w:rsidRDefault="00186853" w14:paraId="404EDA43"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10.8</w:t>
            </w:r>
          </w:p>
        </w:tc>
        <w:tc>
          <w:tcPr>
            <w:tcW w:w="1161" w:type="dxa"/>
            <w:shd w:val="clear" w:color="auto" w:fill="auto"/>
            <w:noWrap/>
            <w:vAlign w:val="bottom"/>
            <w:hideMark/>
          </w:tcPr>
          <w:p w:rsidRPr="0069069A" w:rsidR="00186853" w:rsidP="00DE273A" w:rsidRDefault="00186853" w14:paraId="2C180CD0"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0.38</w:t>
            </w:r>
          </w:p>
        </w:tc>
      </w:tr>
      <w:tr w:rsidRPr="0069069A" w:rsidR="00186853" w:rsidTr="00186853" w14:paraId="5533A1B6" w14:textId="77777777">
        <w:trPr>
          <w:trHeight w:val="340"/>
          <w:jc w:val="center"/>
        </w:trPr>
        <w:tc>
          <w:tcPr>
            <w:tcW w:w="2269" w:type="dxa"/>
            <w:shd w:val="clear" w:color="auto" w:fill="auto"/>
            <w:vAlign w:val="bottom"/>
            <w:hideMark/>
          </w:tcPr>
          <w:p w:rsidRPr="0069069A" w:rsidR="00186853" w:rsidP="00DE273A" w:rsidRDefault="00186853" w14:paraId="570E38A8"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Shake</w:t>
            </w:r>
          </w:p>
        </w:tc>
        <w:tc>
          <w:tcPr>
            <w:tcW w:w="1706" w:type="dxa"/>
            <w:shd w:val="clear" w:color="auto" w:fill="auto"/>
            <w:noWrap/>
            <w:vAlign w:val="bottom"/>
            <w:hideMark/>
          </w:tcPr>
          <w:p w:rsidRPr="0069069A" w:rsidR="00186853" w:rsidP="00DE273A" w:rsidRDefault="00186853" w14:paraId="57A07127"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22/03/2019</w:t>
            </w:r>
          </w:p>
        </w:tc>
        <w:tc>
          <w:tcPr>
            <w:tcW w:w="709" w:type="dxa"/>
            <w:shd w:val="clear" w:color="auto" w:fill="auto"/>
            <w:noWrap/>
            <w:vAlign w:val="bottom"/>
            <w:hideMark/>
          </w:tcPr>
          <w:p w:rsidRPr="0069069A" w:rsidR="00186853" w:rsidP="00DE273A" w:rsidRDefault="00186853" w14:paraId="4121C321"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2019</w:t>
            </w:r>
          </w:p>
        </w:tc>
        <w:tc>
          <w:tcPr>
            <w:tcW w:w="1417" w:type="dxa"/>
            <w:shd w:val="clear" w:color="auto" w:fill="auto"/>
            <w:noWrap/>
            <w:vAlign w:val="bottom"/>
            <w:hideMark/>
          </w:tcPr>
          <w:p w:rsidRPr="0069069A" w:rsidR="00186853" w:rsidP="00DE273A" w:rsidRDefault="00186853" w14:paraId="47479A49"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13.75</w:t>
            </w:r>
          </w:p>
        </w:tc>
        <w:tc>
          <w:tcPr>
            <w:tcW w:w="1377" w:type="dxa"/>
            <w:shd w:val="clear" w:color="auto" w:fill="auto"/>
            <w:noWrap/>
            <w:vAlign w:val="bottom"/>
            <w:hideMark/>
          </w:tcPr>
          <w:p w:rsidRPr="0069069A" w:rsidR="00186853" w:rsidP="00DE273A" w:rsidRDefault="00186853" w14:paraId="20F6BF6F"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0.78</w:t>
            </w:r>
          </w:p>
        </w:tc>
        <w:tc>
          <w:tcPr>
            <w:tcW w:w="1296" w:type="dxa"/>
            <w:shd w:val="clear" w:color="auto" w:fill="auto"/>
            <w:noWrap/>
            <w:vAlign w:val="bottom"/>
            <w:hideMark/>
          </w:tcPr>
          <w:p w:rsidRPr="0069069A" w:rsidR="00186853" w:rsidP="00DE273A" w:rsidRDefault="00186853" w14:paraId="351AC1CB"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2.50</w:t>
            </w:r>
          </w:p>
        </w:tc>
        <w:tc>
          <w:tcPr>
            <w:tcW w:w="1161" w:type="dxa"/>
            <w:shd w:val="clear" w:color="auto" w:fill="auto"/>
            <w:noWrap/>
            <w:vAlign w:val="bottom"/>
            <w:hideMark/>
          </w:tcPr>
          <w:p w:rsidRPr="0069069A" w:rsidR="00186853" w:rsidP="00DE273A" w:rsidRDefault="00186853" w14:paraId="5E8952A0"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r>
      <w:tr w:rsidRPr="0069069A" w:rsidR="00186853" w:rsidTr="00186853" w14:paraId="26CD66A8" w14:textId="77777777">
        <w:trPr>
          <w:trHeight w:val="340"/>
          <w:jc w:val="center"/>
        </w:trPr>
        <w:tc>
          <w:tcPr>
            <w:tcW w:w="2269" w:type="dxa"/>
            <w:shd w:val="clear" w:color="auto" w:fill="auto"/>
            <w:vAlign w:val="bottom"/>
            <w:hideMark/>
          </w:tcPr>
          <w:p w:rsidRPr="0069069A" w:rsidR="00186853" w:rsidP="00DE273A" w:rsidRDefault="00186853" w14:paraId="38CF97F0"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Shake</w:t>
            </w:r>
          </w:p>
        </w:tc>
        <w:tc>
          <w:tcPr>
            <w:tcW w:w="1706" w:type="dxa"/>
            <w:shd w:val="clear" w:color="auto" w:fill="auto"/>
            <w:noWrap/>
            <w:vAlign w:val="bottom"/>
            <w:hideMark/>
          </w:tcPr>
          <w:p w:rsidRPr="0069069A" w:rsidR="00186853" w:rsidP="00DE273A" w:rsidRDefault="00186853" w14:paraId="0F049D58"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18/03/2020</w:t>
            </w:r>
          </w:p>
        </w:tc>
        <w:tc>
          <w:tcPr>
            <w:tcW w:w="709" w:type="dxa"/>
            <w:shd w:val="clear" w:color="auto" w:fill="auto"/>
            <w:noWrap/>
            <w:vAlign w:val="bottom"/>
            <w:hideMark/>
          </w:tcPr>
          <w:p w:rsidRPr="0069069A" w:rsidR="00186853" w:rsidP="00DE273A" w:rsidRDefault="00186853" w14:paraId="3F14F390"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2020</w:t>
            </w:r>
          </w:p>
        </w:tc>
        <w:tc>
          <w:tcPr>
            <w:tcW w:w="1417" w:type="dxa"/>
            <w:shd w:val="clear" w:color="auto" w:fill="auto"/>
            <w:noWrap/>
            <w:vAlign w:val="bottom"/>
            <w:hideMark/>
          </w:tcPr>
          <w:p w:rsidRPr="0069069A" w:rsidR="00186853" w:rsidP="00DE273A" w:rsidRDefault="00186853" w14:paraId="21D0B6CD"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1.50</w:t>
            </w:r>
          </w:p>
        </w:tc>
        <w:tc>
          <w:tcPr>
            <w:tcW w:w="1377" w:type="dxa"/>
            <w:shd w:val="clear" w:color="auto" w:fill="auto"/>
            <w:noWrap/>
            <w:vAlign w:val="bottom"/>
            <w:hideMark/>
          </w:tcPr>
          <w:p w:rsidRPr="0069069A" w:rsidR="00186853" w:rsidP="00DE273A" w:rsidRDefault="00186853" w14:paraId="5F01A7FE"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0.13</w:t>
            </w:r>
          </w:p>
        </w:tc>
        <w:tc>
          <w:tcPr>
            <w:tcW w:w="1296" w:type="dxa"/>
            <w:shd w:val="clear" w:color="auto" w:fill="auto"/>
            <w:noWrap/>
            <w:vAlign w:val="bottom"/>
            <w:hideMark/>
          </w:tcPr>
          <w:p w:rsidRPr="0069069A" w:rsidR="00186853" w:rsidP="00DE273A" w:rsidRDefault="00186853" w14:paraId="5D96AD17"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0.50</w:t>
            </w:r>
          </w:p>
        </w:tc>
        <w:tc>
          <w:tcPr>
            <w:tcW w:w="1161" w:type="dxa"/>
            <w:shd w:val="clear" w:color="auto" w:fill="auto"/>
            <w:noWrap/>
            <w:vAlign w:val="bottom"/>
            <w:hideMark/>
          </w:tcPr>
          <w:p w:rsidRPr="0069069A" w:rsidR="00186853" w:rsidP="00DE273A" w:rsidRDefault="00186853" w14:paraId="787B21D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0.05</w:t>
            </w:r>
          </w:p>
        </w:tc>
      </w:tr>
      <w:tr w:rsidRPr="0069069A" w:rsidR="00186853" w:rsidTr="00186853" w14:paraId="3E67E9B2" w14:textId="77777777">
        <w:trPr>
          <w:trHeight w:val="340"/>
          <w:jc w:val="center"/>
        </w:trPr>
        <w:tc>
          <w:tcPr>
            <w:tcW w:w="2269" w:type="dxa"/>
            <w:shd w:val="clear" w:color="auto" w:fill="auto"/>
            <w:vAlign w:val="bottom"/>
            <w:hideMark/>
          </w:tcPr>
          <w:p w:rsidRPr="0069069A" w:rsidR="00186853" w:rsidP="00DE273A" w:rsidRDefault="00186853" w14:paraId="30E80E21"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Shake</w:t>
            </w:r>
          </w:p>
        </w:tc>
        <w:tc>
          <w:tcPr>
            <w:tcW w:w="1706" w:type="dxa"/>
            <w:shd w:val="clear" w:color="auto" w:fill="auto"/>
            <w:noWrap/>
            <w:vAlign w:val="bottom"/>
            <w:hideMark/>
          </w:tcPr>
          <w:p w:rsidRPr="0069069A" w:rsidR="00186853" w:rsidP="00DE273A" w:rsidRDefault="00186853" w14:paraId="5172CC52"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19/03/2021</w:t>
            </w:r>
          </w:p>
        </w:tc>
        <w:tc>
          <w:tcPr>
            <w:tcW w:w="709" w:type="dxa"/>
            <w:shd w:val="clear" w:color="auto" w:fill="auto"/>
            <w:noWrap/>
            <w:vAlign w:val="bottom"/>
            <w:hideMark/>
          </w:tcPr>
          <w:p w:rsidRPr="0069069A" w:rsidR="00186853" w:rsidP="00DE273A" w:rsidRDefault="00186853" w14:paraId="3C1558CE"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2021</w:t>
            </w:r>
          </w:p>
        </w:tc>
        <w:tc>
          <w:tcPr>
            <w:tcW w:w="1417" w:type="dxa"/>
            <w:shd w:val="clear" w:color="auto" w:fill="auto"/>
            <w:noWrap/>
            <w:vAlign w:val="bottom"/>
            <w:hideMark/>
          </w:tcPr>
          <w:p w:rsidRPr="0069069A" w:rsidR="00186853" w:rsidP="00DE273A" w:rsidRDefault="00186853" w14:paraId="19FCA9B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11.68</w:t>
            </w:r>
          </w:p>
        </w:tc>
        <w:tc>
          <w:tcPr>
            <w:tcW w:w="1377" w:type="dxa"/>
            <w:shd w:val="clear" w:color="auto" w:fill="auto"/>
            <w:noWrap/>
            <w:vAlign w:val="bottom"/>
            <w:hideMark/>
          </w:tcPr>
          <w:p w:rsidRPr="0069069A" w:rsidR="00186853" w:rsidP="00DE273A" w:rsidRDefault="00186853" w14:paraId="0D075A8D"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0.19</w:t>
            </w:r>
          </w:p>
        </w:tc>
        <w:tc>
          <w:tcPr>
            <w:tcW w:w="1296" w:type="dxa"/>
            <w:shd w:val="clear" w:color="auto" w:fill="auto"/>
            <w:noWrap/>
            <w:vAlign w:val="bottom"/>
            <w:hideMark/>
          </w:tcPr>
          <w:p w:rsidRPr="0069069A" w:rsidR="00186853" w:rsidP="00DE273A" w:rsidRDefault="00186853" w14:paraId="6E2985DF"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c>
          <w:tcPr>
            <w:tcW w:w="1161" w:type="dxa"/>
            <w:shd w:val="clear" w:color="auto" w:fill="auto"/>
            <w:noWrap/>
            <w:vAlign w:val="bottom"/>
            <w:hideMark/>
          </w:tcPr>
          <w:p w:rsidRPr="0069069A" w:rsidR="00186853" w:rsidP="00DE273A" w:rsidRDefault="00186853" w14:paraId="4A01B41F"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0.02</w:t>
            </w:r>
          </w:p>
        </w:tc>
      </w:tr>
      <w:tr w:rsidRPr="0069069A" w:rsidR="00186853" w:rsidTr="00186853" w14:paraId="4EF785FC" w14:textId="77777777">
        <w:trPr>
          <w:trHeight w:val="340"/>
          <w:jc w:val="center"/>
        </w:trPr>
        <w:tc>
          <w:tcPr>
            <w:tcW w:w="2269" w:type="dxa"/>
            <w:shd w:val="clear" w:color="auto" w:fill="auto"/>
            <w:vAlign w:val="bottom"/>
            <w:hideMark/>
          </w:tcPr>
          <w:p w:rsidRPr="0069069A" w:rsidR="00186853" w:rsidP="00DE273A" w:rsidRDefault="00186853" w14:paraId="337D22BD"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Shake</w:t>
            </w:r>
          </w:p>
        </w:tc>
        <w:tc>
          <w:tcPr>
            <w:tcW w:w="1706" w:type="dxa"/>
            <w:shd w:val="clear" w:color="auto" w:fill="auto"/>
            <w:noWrap/>
            <w:vAlign w:val="bottom"/>
            <w:hideMark/>
          </w:tcPr>
          <w:p w:rsidRPr="0069069A" w:rsidR="00186853" w:rsidP="00DE273A" w:rsidRDefault="00186853" w14:paraId="62AA74AA"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18/03/2022</w:t>
            </w:r>
          </w:p>
        </w:tc>
        <w:tc>
          <w:tcPr>
            <w:tcW w:w="709" w:type="dxa"/>
            <w:shd w:val="clear" w:color="auto" w:fill="auto"/>
            <w:noWrap/>
            <w:vAlign w:val="bottom"/>
            <w:hideMark/>
          </w:tcPr>
          <w:p w:rsidRPr="0069069A" w:rsidR="00186853" w:rsidP="00DE273A" w:rsidRDefault="00186853" w14:paraId="404A8CF4"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2022</w:t>
            </w:r>
          </w:p>
        </w:tc>
        <w:tc>
          <w:tcPr>
            <w:tcW w:w="1417" w:type="dxa"/>
            <w:shd w:val="clear" w:color="auto" w:fill="auto"/>
            <w:noWrap/>
            <w:vAlign w:val="bottom"/>
            <w:hideMark/>
          </w:tcPr>
          <w:p w:rsidRPr="0069069A" w:rsidR="00186853" w:rsidP="00DE273A" w:rsidRDefault="00186853" w14:paraId="070E356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21.7</w:t>
            </w:r>
          </w:p>
        </w:tc>
        <w:tc>
          <w:tcPr>
            <w:tcW w:w="1377" w:type="dxa"/>
            <w:shd w:val="clear" w:color="auto" w:fill="auto"/>
            <w:noWrap/>
            <w:vAlign w:val="bottom"/>
            <w:hideMark/>
          </w:tcPr>
          <w:p w:rsidRPr="0069069A" w:rsidR="00186853" w:rsidP="00DE273A" w:rsidRDefault="00186853" w14:paraId="47234BD7"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5.784</w:t>
            </w:r>
          </w:p>
        </w:tc>
        <w:tc>
          <w:tcPr>
            <w:tcW w:w="1296" w:type="dxa"/>
            <w:shd w:val="clear" w:color="auto" w:fill="auto"/>
            <w:noWrap/>
            <w:vAlign w:val="bottom"/>
            <w:hideMark/>
          </w:tcPr>
          <w:p w:rsidRPr="0069069A" w:rsidR="00186853" w:rsidP="00DE273A" w:rsidRDefault="00186853" w14:paraId="30216361"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13.6</w:t>
            </w:r>
          </w:p>
        </w:tc>
        <w:tc>
          <w:tcPr>
            <w:tcW w:w="1161" w:type="dxa"/>
            <w:shd w:val="clear" w:color="auto" w:fill="auto"/>
            <w:noWrap/>
            <w:vAlign w:val="bottom"/>
            <w:hideMark/>
          </w:tcPr>
          <w:p w:rsidRPr="0069069A" w:rsidR="00186853" w:rsidP="00DE273A" w:rsidRDefault="00186853" w14:paraId="0BEE45C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0.26</w:t>
            </w:r>
          </w:p>
        </w:tc>
      </w:tr>
      <w:tr w:rsidRPr="0069069A" w:rsidR="00186853" w:rsidTr="00186853" w14:paraId="767CCB8C" w14:textId="77777777">
        <w:trPr>
          <w:trHeight w:val="340"/>
          <w:jc w:val="center"/>
        </w:trPr>
        <w:tc>
          <w:tcPr>
            <w:tcW w:w="2269" w:type="dxa"/>
            <w:shd w:val="clear" w:color="auto" w:fill="auto"/>
            <w:vAlign w:val="bottom"/>
            <w:hideMark/>
          </w:tcPr>
          <w:p w:rsidRPr="0069069A" w:rsidR="00186853" w:rsidP="00DE273A" w:rsidRDefault="00186853" w14:paraId="08DBF236"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Shake</w:t>
            </w:r>
          </w:p>
        </w:tc>
        <w:tc>
          <w:tcPr>
            <w:tcW w:w="1706" w:type="dxa"/>
            <w:shd w:val="clear" w:color="auto" w:fill="auto"/>
            <w:noWrap/>
            <w:vAlign w:val="bottom"/>
            <w:hideMark/>
          </w:tcPr>
          <w:p w:rsidRPr="0069069A" w:rsidR="00186853" w:rsidP="00DE273A" w:rsidRDefault="00186853" w14:paraId="78E7B70A"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29/03/2023</w:t>
            </w:r>
          </w:p>
        </w:tc>
        <w:tc>
          <w:tcPr>
            <w:tcW w:w="709" w:type="dxa"/>
            <w:shd w:val="clear" w:color="auto" w:fill="auto"/>
            <w:noWrap/>
            <w:vAlign w:val="bottom"/>
            <w:hideMark/>
          </w:tcPr>
          <w:p w:rsidRPr="0069069A" w:rsidR="00186853" w:rsidP="00DE273A" w:rsidRDefault="00186853" w14:paraId="6C65E807"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2023</w:t>
            </w:r>
          </w:p>
        </w:tc>
        <w:tc>
          <w:tcPr>
            <w:tcW w:w="1417" w:type="dxa"/>
            <w:shd w:val="clear" w:color="auto" w:fill="auto"/>
            <w:noWrap/>
            <w:vAlign w:val="bottom"/>
            <w:hideMark/>
          </w:tcPr>
          <w:p w:rsidRPr="0069069A" w:rsidR="00186853" w:rsidP="00DE273A" w:rsidRDefault="00186853" w14:paraId="1C8335E1"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29.4</w:t>
            </w:r>
          </w:p>
        </w:tc>
        <w:tc>
          <w:tcPr>
            <w:tcW w:w="1377" w:type="dxa"/>
            <w:shd w:val="clear" w:color="auto" w:fill="auto"/>
            <w:noWrap/>
            <w:vAlign w:val="bottom"/>
            <w:hideMark/>
          </w:tcPr>
          <w:p w:rsidRPr="0069069A" w:rsidR="00186853" w:rsidP="00DE273A" w:rsidRDefault="00186853" w14:paraId="70B6AA6A"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2.412</w:t>
            </w:r>
          </w:p>
        </w:tc>
        <w:tc>
          <w:tcPr>
            <w:tcW w:w="1296" w:type="dxa"/>
            <w:shd w:val="clear" w:color="auto" w:fill="auto"/>
            <w:noWrap/>
            <w:vAlign w:val="bottom"/>
            <w:hideMark/>
          </w:tcPr>
          <w:p w:rsidRPr="0069069A" w:rsidR="00186853" w:rsidP="00DE273A" w:rsidRDefault="00186853" w14:paraId="2AB48EC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4</w:t>
            </w:r>
          </w:p>
        </w:tc>
        <w:tc>
          <w:tcPr>
            <w:tcW w:w="1161" w:type="dxa"/>
            <w:shd w:val="clear" w:color="auto" w:fill="auto"/>
            <w:noWrap/>
            <w:vAlign w:val="bottom"/>
            <w:hideMark/>
          </w:tcPr>
          <w:p w:rsidRPr="0069069A" w:rsidR="00186853" w:rsidP="00DE273A" w:rsidRDefault="00186853" w14:paraId="6BD571D4"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0.38</w:t>
            </w:r>
          </w:p>
        </w:tc>
      </w:tr>
      <w:tr w:rsidRPr="0069069A" w:rsidR="00186853" w:rsidTr="00186853" w14:paraId="3A4A6FA3" w14:textId="77777777">
        <w:trPr>
          <w:trHeight w:val="340"/>
          <w:jc w:val="center"/>
        </w:trPr>
        <w:tc>
          <w:tcPr>
            <w:tcW w:w="2269" w:type="dxa"/>
            <w:shd w:val="clear" w:color="auto" w:fill="auto"/>
            <w:vAlign w:val="bottom"/>
            <w:hideMark/>
          </w:tcPr>
          <w:p w:rsidRPr="0069069A" w:rsidR="00186853" w:rsidP="00DE273A" w:rsidRDefault="00186853" w14:paraId="2C99ABAD"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Collard</w:t>
            </w:r>
          </w:p>
        </w:tc>
        <w:tc>
          <w:tcPr>
            <w:tcW w:w="1706" w:type="dxa"/>
            <w:shd w:val="clear" w:color="auto" w:fill="auto"/>
            <w:noWrap/>
            <w:vAlign w:val="bottom"/>
            <w:hideMark/>
          </w:tcPr>
          <w:p w:rsidRPr="0069069A" w:rsidR="00186853" w:rsidP="00DE273A" w:rsidRDefault="00186853" w14:paraId="1E5BE264"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22/03/2019</w:t>
            </w:r>
          </w:p>
        </w:tc>
        <w:tc>
          <w:tcPr>
            <w:tcW w:w="709" w:type="dxa"/>
            <w:shd w:val="clear" w:color="auto" w:fill="auto"/>
            <w:noWrap/>
            <w:vAlign w:val="bottom"/>
            <w:hideMark/>
          </w:tcPr>
          <w:p w:rsidRPr="0069069A" w:rsidR="00186853" w:rsidP="00DE273A" w:rsidRDefault="00186853" w14:paraId="4608E84D"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2019</w:t>
            </w:r>
          </w:p>
        </w:tc>
        <w:tc>
          <w:tcPr>
            <w:tcW w:w="1417" w:type="dxa"/>
            <w:shd w:val="clear" w:color="auto" w:fill="auto"/>
            <w:noWrap/>
            <w:vAlign w:val="bottom"/>
            <w:hideMark/>
          </w:tcPr>
          <w:p w:rsidRPr="0069069A" w:rsidR="00186853" w:rsidP="00DE273A" w:rsidRDefault="00186853" w14:paraId="5EC4A0DF"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13.75</w:t>
            </w:r>
          </w:p>
        </w:tc>
        <w:tc>
          <w:tcPr>
            <w:tcW w:w="1377" w:type="dxa"/>
            <w:shd w:val="clear" w:color="auto" w:fill="auto"/>
            <w:noWrap/>
            <w:vAlign w:val="bottom"/>
            <w:hideMark/>
          </w:tcPr>
          <w:p w:rsidRPr="0069069A" w:rsidR="00186853" w:rsidP="00DE273A" w:rsidRDefault="00186853" w14:paraId="385C6F1E"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0.19</w:t>
            </w:r>
          </w:p>
        </w:tc>
        <w:tc>
          <w:tcPr>
            <w:tcW w:w="1296" w:type="dxa"/>
            <w:shd w:val="clear" w:color="auto" w:fill="auto"/>
            <w:noWrap/>
            <w:vAlign w:val="bottom"/>
            <w:hideMark/>
          </w:tcPr>
          <w:p w:rsidRPr="0069069A" w:rsidR="00186853" w:rsidP="00DE273A" w:rsidRDefault="00186853" w14:paraId="4D1F9F2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c>
          <w:tcPr>
            <w:tcW w:w="1161" w:type="dxa"/>
            <w:shd w:val="clear" w:color="auto" w:fill="auto"/>
            <w:noWrap/>
            <w:vAlign w:val="bottom"/>
            <w:hideMark/>
          </w:tcPr>
          <w:p w:rsidRPr="0069069A" w:rsidR="00186853" w:rsidP="00DE273A" w:rsidRDefault="00186853" w14:paraId="5129590F"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r>
      <w:tr w:rsidRPr="0069069A" w:rsidR="00186853" w:rsidTr="00186853" w14:paraId="682AB952" w14:textId="77777777">
        <w:trPr>
          <w:trHeight w:val="340"/>
          <w:jc w:val="center"/>
        </w:trPr>
        <w:tc>
          <w:tcPr>
            <w:tcW w:w="2269" w:type="dxa"/>
            <w:shd w:val="clear" w:color="auto" w:fill="auto"/>
            <w:vAlign w:val="bottom"/>
            <w:hideMark/>
          </w:tcPr>
          <w:p w:rsidRPr="0069069A" w:rsidR="00186853" w:rsidP="00DE273A" w:rsidRDefault="00186853" w14:paraId="54A99C3A"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Collard</w:t>
            </w:r>
          </w:p>
        </w:tc>
        <w:tc>
          <w:tcPr>
            <w:tcW w:w="1706" w:type="dxa"/>
            <w:shd w:val="clear" w:color="auto" w:fill="auto"/>
            <w:noWrap/>
            <w:vAlign w:val="bottom"/>
            <w:hideMark/>
          </w:tcPr>
          <w:p w:rsidRPr="0069069A" w:rsidR="00186853" w:rsidP="00DE273A" w:rsidRDefault="00186853" w14:paraId="09DB3903"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18/03/2020</w:t>
            </w:r>
          </w:p>
        </w:tc>
        <w:tc>
          <w:tcPr>
            <w:tcW w:w="709" w:type="dxa"/>
            <w:shd w:val="clear" w:color="auto" w:fill="auto"/>
            <w:noWrap/>
            <w:vAlign w:val="bottom"/>
            <w:hideMark/>
          </w:tcPr>
          <w:p w:rsidRPr="0069069A" w:rsidR="00186853" w:rsidP="00DE273A" w:rsidRDefault="00186853" w14:paraId="3A26D6B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2020</w:t>
            </w:r>
          </w:p>
        </w:tc>
        <w:tc>
          <w:tcPr>
            <w:tcW w:w="1417" w:type="dxa"/>
            <w:shd w:val="clear" w:color="auto" w:fill="auto"/>
            <w:noWrap/>
            <w:vAlign w:val="bottom"/>
            <w:hideMark/>
          </w:tcPr>
          <w:p w:rsidRPr="0069069A" w:rsidR="00186853" w:rsidP="00DE273A" w:rsidRDefault="00186853" w14:paraId="7F0743C0"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2.00</w:t>
            </w:r>
          </w:p>
        </w:tc>
        <w:tc>
          <w:tcPr>
            <w:tcW w:w="1377" w:type="dxa"/>
            <w:shd w:val="clear" w:color="auto" w:fill="auto"/>
            <w:noWrap/>
            <w:vAlign w:val="bottom"/>
            <w:hideMark/>
          </w:tcPr>
          <w:p w:rsidRPr="0069069A" w:rsidR="00186853" w:rsidP="00DE273A" w:rsidRDefault="00186853" w14:paraId="54BF1BD4"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0.22</w:t>
            </w:r>
          </w:p>
        </w:tc>
        <w:tc>
          <w:tcPr>
            <w:tcW w:w="1296" w:type="dxa"/>
            <w:shd w:val="clear" w:color="auto" w:fill="auto"/>
            <w:noWrap/>
            <w:vAlign w:val="bottom"/>
            <w:hideMark/>
          </w:tcPr>
          <w:p w:rsidRPr="0069069A" w:rsidR="00186853" w:rsidP="00DE273A" w:rsidRDefault="00186853" w14:paraId="429B7041"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0.50</w:t>
            </w:r>
          </w:p>
        </w:tc>
        <w:tc>
          <w:tcPr>
            <w:tcW w:w="1161" w:type="dxa"/>
            <w:shd w:val="clear" w:color="auto" w:fill="auto"/>
            <w:noWrap/>
            <w:vAlign w:val="bottom"/>
            <w:hideMark/>
          </w:tcPr>
          <w:p w:rsidRPr="0069069A" w:rsidR="00186853" w:rsidP="00DE273A" w:rsidRDefault="00186853" w14:paraId="602E3817"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0.05</w:t>
            </w:r>
          </w:p>
        </w:tc>
      </w:tr>
      <w:tr w:rsidRPr="0069069A" w:rsidR="00186853" w:rsidTr="00186853" w14:paraId="56B014F3" w14:textId="77777777">
        <w:trPr>
          <w:trHeight w:val="340"/>
          <w:jc w:val="center"/>
        </w:trPr>
        <w:tc>
          <w:tcPr>
            <w:tcW w:w="2269" w:type="dxa"/>
            <w:shd w:val="clear" w:color="auto" w:fill="auto"/>
            <w:vAlign w:val="bottom"/>
            <w:hideMark/>
          </w:tcPr>
          <w:p w:rsidRPr="0069069A" w:rsidR="00186853" w:rsidP="00DE273A" w:rsidRDefault="00186853" w14:paraId="4A147F5E"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Collard</w:t>
            </w:r>
          </w:p>
        </w:tc>
        <w:tc>
          <w:tcPr>
            <w:tcW w:w="1706" w:type="dxa"/>
            <w:shd w:val="clear" w:color="auto" w:fill="auto"/>
            <w:noWrap/>
            <w:vAlign w:val="bottom"/>
            <w:hideMark/>
          </w:tcPr>
          <w:p w:rsidRPr="0069069A" w:rsidR="00186853" w:rsidP="00DE273A" w:rsidRDefault="00186853" w14:paraId="0F67074D"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19/03/2021</w:t>
            </w:r>
          </w:p>
        </w:tc>
        <w:tc>
          <w:tcPr>
            <w:tcW w:w="709" w:type="dxa"/>
            <w:shd w:val="clear" w:color="auto" w:fill="auto"/>
            <w:noWrap/>
            <w:vAlign w:val="bottom"/>
            <w:hideMark/>
          </w:tcPr>
          <w:p w:rsidRPr="0069069A" w:rsidR="00186853" w:rsidP="00DE273A" w:rsidRDefault="00186853" w14:paraId="7E8FD9C1"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2021</w:t>
            </w:r>
          </w:p>
        </w:tc>
        <w:tc>
          <w:tcPr>
            <w:tcW w:w="1417" w:type="dxa"/>
            <w:shd w:val="clear" w:color="auto" w:fill="auto"/>
            <w:noWrap/>
            <w:vAlign w:val="bottom"/>
            <w:hideMark/>
          </w:tcPr>
          <w:p w:rsidRPr="0069069A" w:rsidR="00186853" w:rsidP="00DE273A" w:rsidRDefault="00186853" w14:paraId="6FA1B793"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10.43</w:t>
            </w:r>
          </w:p>
        </w:tc>
        <w:tc>
          <w:tcPr>
            <w:tcW w:w="1377" w:type="dxa"/>
            <w:shd w:val="clear" w:color="auto" w:fill="auto"/>
            <w:noWrap/>
            <w:vAlign w:val="bottom"/>
            <w:hideMark/>
          </w:tcPr>
          <w:p w:rsidRPr="0069069A" w:rsidR="00186853" w:rsidP="00DE273A" w:rsidRDefault="00186853" w14:paraId="2A0C62FD"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0.15</w:t>
            </w:r>
          </w:p>
        </w:tc>
        <w:tc>
          <w:tcPr>
            <w:tcW w:w="1296" w:type="dxa"/>
            <w:shd w:val="clear" w:color="auto" w:fill="auto"/>
            <w:noWrap/>
            <w:vAlign w:val="bottom"/>
            <w:hideMark/>
          </w:tcPr>
          <w:p w:rsidRPr="0069069A" w:rsidR="00186853" w:rsidP="00DE273A" w:rsidRDefault="00186853" w14:paraId="383E3CA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c>
          <w:tcPr>
            <w:tcW w:w="1161" w:type="dxa"/>
            <w:shd w:val="clear" w:color="auto" w:fill="auto"/>
            <w:noWrap/>
            <w:vAlign w:val="bottom"/>
            <w:hideMark/>
          </w:tcPr>
          <w:p w:rsidRPr="0069069A" w:rsidR="00186853" w:rsidP="00DE273A" w:rsidRDefault="00186853" w14:paraId="46A8D995"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r>
      <w:tr w:rsidRPr="0069069A" w:rsidR="00186853" w:rsidTr="00186853" w14:paraId="5C8D51DF" w14:textId="77777777">
        <w:trPr>
          <w:trHeight w:val="340"/>
          <w:jc w:val="center"/>
        </w:trPr>
        <w:tc>
          <w:tcPr>
            <w:tcW w:w="2269" w:type="dxa"/>
            <w:shd w:val="clear" w:color="auto" w:fill="auto"/>
            <w:vAlign w:val="bottom"/>
            <w:hideMark/>
          </w:tcPr>
          <w:p w:rsidRPr="0069069A" w:rsidR="00186853" w:rsidP="00DE273A" w:rsidRDefault="00186853" w14:paraId="3C2096BA"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Collard</w:t>
            </w:r>
          </w:p>
        </w:tc>
        <w:tc>
          <w:tcPr>
            <w:tcW w:w="1706" w:type="dxa"/>
            <w:shd w:val="clear" w:color="auto" w:fill="auto"/>
            <w:noWrap/>
            <w:vAlign w:val="bottom"/>
            <w:hideMark/>
          </w:tcPr>
          <w:p w:rsidRPr="0069069A" w:rsidR="00186853" w:rsidP="00DE273A" w:rsidRDefault="00186853" w14:paraId="49433F5A"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18/03/2022</w:t>
            </w:r>
          </w:p>
        </w:tc>
        <w:tc>
          <w:tcPr>
            <w:tcW w:w="709" w:type="dxa"/>
            <w:shd w:val="clear" w:color="auto" w:fill="auto"/>
            <w:noWrap/>
            <w:vAlign w:val="bottom"/>
            <w:hideMark/>
          </w:tcPr>
          <w:p w:rsidRPr="0069069A" w:rsidR="00186853" w:rsidP="00DE273A" w:rsidRDefault="00186853" w14:paraId="33E23B1C"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2022</w:t>
            </w:r>
          </w:p>
        </w:tc>
        <w:tc>
          <w:tcPr>
            <w:tcW w:w="1417" w:type="dxa"/>
            <w:shd w:val="clear" w:color="auto" w:fill="auto"/>
            <w:noWrap/>
            <w:vAlign w:val="bottom"/>
            <w:hideMark/>
          </w:tcPr>
          <w:p w:rsidRPr="0069069A" w:rsidR="00186853" w:rsidP="00DE273A" w:rsidRDefault="00186853" w14:paraId="09026BBB"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21.00</w:t>
            </w:r>
          </w:p>
        </w:tc>
        <w:tc>
          <w:tcPr>
            <w:tcW w:w="1377" w:type="dxa"/>
            <w:shd w:val="clear" w:color="auto" w:fill="auto"/>
            <w:noWrap/>
            <w:vAlign w:val="bottom"/>
            <w:hideMark/>
          </w:tcPr>
          <w:p w:rsidRPr="0069069A" w:rsidR="00186853" w:rsidP="00DE273A" w:rsidRDefault="00186853" w14:paraId="3CEB8E25"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4.22</w:t>
            </w:r>
          </w:p>
        </w:tc>
        <w:tc>
          <w:tcPr>
            <w:tcW w:w="1296" w:type="dxa"/>
            <w:shd w:val="clear" w:color="auto" w:fill="auto"/>
            <w:noWrap/>
            <w:vAlign w:val="bottom"/>
            <w:hideMark/>
          </w:tcPr>
          <w:p w:rsidRPr="0069069A" w:rsidR="00186853" w:rsidP="00DE273A" w:rsidRDefault="00186853" w14:paraId="33B8F789"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10.60</w:t>
            </w:r>
          </w:p>
        </w:tc>
        <w:tc>
          <w:tcPr>
            <w:tcW w:w="1161" w:type="dxa"/>
            <w:shd w:val="clear" w:color="auto" w:fill="auto"/>
            <w:noWrap/>
            <w:vAlign w:val="bottom"/>
            <w:hideMark/>
          </w:tcPr>
          <w:p w:rsidRPr="0069069A" w:rsidR="00186853" w:rsidP="00DE273A" w:rsidRDefault="00186853" w14:paraId="59FD114B"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0.25</w:t>
            </w:r>
          </w:p>
        </w:tc>
      </w:tr>
      <w:tr w:rsidRPr="0069069A" w:rsidR="00186853" w:rsidTr="00186853" w14:paraId="2CC05110" w14:textId="77777777">
        <w:trPr>
          <w:trHeight w:val="340"/>
          <w:jc w:val="center"/>
        </w:trPr>
        <w:tc>
          <w:tcPr>
            <w:tcW w:w="2269" w:type="dxa"/>
            <w:shd w:val="clear" w:color="auto" w:fill="auto"/>
            <w:vAlign w:val="bottom"/>
            <w:hideMark/>
          </w:tcPr>
          <w:p w:rsidRPr="0069069A" w:rsidR="00186853" w:rsidP="00DE273A" w:rsidRDefault="00186853" w14:paraId="348AB9DE"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Collard</w:t>
            </w:r>
          </w:p>
        </w:tc>
        <w:tc>
          <w:tcPr>
            <w:tcW w:w="1706" w:type="dxa"/>
            <w:shd w:val="clear" w:color="auto" w:fill="auto"/>
            <w:noWrap/>
            <w:vAlign w:val="bottom"/>
            <w:hideMark/>
          </w:tcPr>
          <w:p w:rsidRPr="0069069A" w:rsidR="00186853" w:rsidP="00DE273A" w:rsidRDefault="00186853" w14:paraId="49095C07"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29/03/2023</w:t>
            </w:r>
          </w:p>
        </w:tc>
        <w:tc>
          <w:tcPr>
            <w:tcW w:w="709" w:type="dxa"/>
            <w:shd w:val="clear" w:color="auto" w:fill="auto"/>
            <w:noWrap/>
            <w:vAlign w:val="bottom"/>
            <w:hideMark/>
          </w:tcPr>
          <w:p w:rsidRPr="0069069A" w:rsidR="00186853" w:rsidP="00DE273A" w:rsidRDefault="00186853" w14:paraId="071C6558"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2023</w:t>
            </w:r>
          </w:p>
        </w:tc>
        <w:tc>
          <w:tcPr>
            <w:tcW w:w="1417" w:type="dxa"/>
            <w:shd w:val="clear" w:color="auto" w:fill="auto"/>
            <w:noWrap/>
            <w:vAlign w:val="bottom"/>
            <w:hideMark/>
          </w:tcPr>
          <w:p w:rsidRPr="0069069A" w:rsidR="00186853" w:rsidP="00DE273A" w:rsidRDefault="00186853" w14:paraId="67688A8D"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32.20</w:t>
            </w:r>
          </w:p>
        </w:tc>
        <w:tc>
          <w:tcPr>
            <w:tcW w:w="1377" w:type="dxa"/>
            <w:shd w:val="clear" w:color="auto" w:fill="auto"/>
            <w:noWrap/>
            <w:vAlign w:val="bottom"/>
            <w:hideMark/>
          </w:tcPr>
          <w:p w:rsidRPr="0069069A" w:rsidR="00186853" w:rsidP="00DE273A" w:rsidRDefault="00186853" w14:paraId="30983C28"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1.63</w:t>
            </w:r>
          </w:p>
        </w:tc>
        <w:tc>
          <w:tcPr>
            <w:tcW w:w="1296" w:type="dxa"/>
            <w:shd w:val="clear" w:color="auto" w:fill="auto"/>
            <w:noWrap/>
            <w:vAlign w:val="bottom"/>
            <w:hideMark/>
          </w:tcPr>
          <w:p w:rsidRPr="0069069A" w:rsidR="00186853" w:rsidP="00DE273A" w:rsidRDefault="00186853" w14:paraId="5B48AAD0"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2.10</w:t>
            </w:r>
          </w:p>
        </w:tc>
        <w:tc>
          <w:tcPr>
            <w:tcW w:w="1161" w:type="dxa"/>
            <w:shd w:val="clear" w:color="auto" w:fill="auto"/>
            <w:noWrap/>
            <w:vAlign w:val="bottom"/>
            <w:hideMark/>
          </w:tcPr>
          <w:p w:rsidRPr="0069069A" w:rsidR="00186853" w:rsidP="00DE273A" w:rsidRDefault="00186853" w14:paraId="0DCDD711"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0.31</w:t>
            </w:r>
          </w:p>
        </w:tc>
      </w:tr>
      <w:tr w:rsidRPr="0069069A" w:rsidR="00186853" w:rsidTr="00186853" w14:paraId="6E1CC954" w14:textId="77777777">
        <w:trPr>
          <w:trHeight w:val="340"/>
          <w:jc w:val="center"/>
        </w:trPr>
        <w:tc>
          <w:tcPr>
            <w:tcW w:w="2269" w:type="dxa"/>
            <w:shd w:val="clear" w:color="auto" w:fill="auto"/>
            <w:vAlign w:val="bottom"/>
            <w:hideMark/>
          </w:tcPr>
          <w:p w:rsidRPr="0069069A" w:rsidR="00186853" w:rsidP="00DE273A" w:rsidRDefault="00186853" w14:paraId="68F29AE4" w14:textId="77777777">
            <w:pPr>
              <w:spacing w:after="0"/>
              <w:jc w:val="center"/>
              <w:rPr>
                <w:rFonts w:ascii="Arial" w:hAnsi="Arial" w:eastAsia="Times New Roman" w:cs="Arial"/>
                <w:color w:val="000000"/>
                <w:sz w:val="20"/>
                <w:szCs w:val="20"/>
              </w:rPr>
            </w:pPr>
            <w:r>
              <w:rPr>
                <w:rFonts w:ascii="Arial" w:hAnsi="Arial" w:eastAsia="Times New Roman" w:cs="Arial"/>
                <w:color w:val="000000"/>
                <w:sz w:val="20"/>
                <w:szCs w:val="20"/>
              </w:rPr>
              <w:t>C</w:t>
            </w:r>
            <w:r w:rsidRPr="0069069A">
              <w:rPr>
                <w:rFonts w:ascii="Arial" w:hAnsi="Arial" w:eastAsia="Times New Roman" w:cs="Arial"/>
                <w:color w:val="000000"/>
                <w:sz w:val="20"/>
                <w:szCs w:val="20"/>
              </w:rPr>
              <w:t xml:space="preserve">ollard </w:t>
            </w:r>
            <w:r>
              <w:rPr>
                <w:rFonts w:ascii="Arial" w:hAnsi="Arial" w:eastAsia="Times New Roman" w:cs="Arial"/>
                <w:color w:val="000000"/>
                <w:sz w:val="20"/>
                <w:szCs w:val="20"/>
              </w:rPr>
              <w:t>&amp;</w:t>
            </w:r>
            <w:r w:rsidRPr="0069069A">
              <w:rPr>
                <w:rFonts w:ascii="Arial" w:hAnsi="Arial" w:eastAsia="Times New Roman" w:cs="Arial"/>
                <w:color w:val="000000"/>
                <w:sz w:val="20"/>
                <w:szCs w:val="20"/>
              </w:rPr>
              <w:t xml:space="preserve"> shake</w:t>
            </w:r>
          </w:p>
        </w:tc>
        <w:tc>
          <w:tcPr>
            <w:tcW w:w="1706" w:type="dxa"/>
            <w:shd w:val="clear" w:color="auto" w:fill="auto"/>
            <w:noWrap/>
            <w:vAlign w:val="bottom"/>
            <w:hideMark/>
          </w:tcPr>
          <w:p w:rsidRPr="0069069A" w:rsidR="00186853" w:rsidP="00DE273A" w:rsidRDefault="00186853" w14:paraId="3E2D12FE"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22/03/2019</w:t>
            </w:r>
          </w:p>
        </w:tc>
        <w:tc>
          <w:tcPr>
            <w:tcW w:w="709" w:type="dxa"/>
            <w:shd w:val="clear" w:color="auto" w:fill="auto"/>
            <w:noWrap/>
            <w:vAlign w:val="bottom"/>
            <w:hideMark/>
          </w:tcPr>
          <w:p w:rsidRPr="0069069A" w:rsidR="00186853" w:rsidP="00DE273A" w:rsidRDefault="00186853" w14:paraId="623E5EE8"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2019</w:t>
            </w:r>
          </w:p>
        </w:tc>
        <w:tc>
          <w:tcPr>
            <w:tcW w:w="1417" w:type="dxa"/>
            <w:shd w:val="clear" w:color="auto" w:fill="auto"/>
            <w:noWrap/>
            <w:vAlign w:val="bottom"/>
            <w:hideMark/>
          </w:tcPr>
          <w:p w:rsidRPr="0069069A" w:rsidR="00186853" w:rsidP="00DE273A" w:rsidRDefault="00186853" w14:paraId="0DCBD2CF"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2.50</w:t>
            </w:r>
          </w:p>
        </w:tc>
        <w:tc>
          <w:tcPr>
            <w:tcW w:w="1377" w:type="dxa"/>
            <w:shd w:val="clear" w:color="auto" w:fill="auto"/>
            <w:noWrap/>
            <w:vAlign w:val="bottom"/>
            <w:hideMark/>
          </w:tcPr>
          <w:p w:rsidRPr="0069069A" w:rsidR="00186853" w:rsidP="00DE273A" w:rsidRDefault="00186853" w14:paraId="5F63119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0.03</w:t>
            </w:r>
          </w:p>
        </w:tc>
        <w:tc>
          <w:tcPr>
            <w:tcW w:w="1296" w:type="dxa"/>
            <w:shd w:val="clear" w:color="auto" w:fill="auto"/>
            <w:noWrap/>
            <w:vAlign w:val="bottom"/>
            <w:hideMark/>
          </w:tcPr>
          <w:p w:rsidRPr="0069069A" w:rsidR="00186853" w:rsidP="00DE273A" w:rsidRDefault="00186853" w14:paraId="76A67EC8"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c>
          <w:tcPr>
            <w:tcW w:w="1161" w:type="dxa"/>
            <w:shd w:val="clear" w:color="auto" w:fill="auto"/>
            <w:noWrap/>
            <w:vAlign w:val="bottom"/>
            <w:hideMark/>
          </w:tcPr>
          <w:p w:rsidRPr="0069069A" w:rsidR="00186853" w:rsidP="00DE273A" w:rsidRDefault="00186853" w14:paraId="6C5AAFF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r>
      <w:tr w:rsidRPr="0069069A" w:rsidR="00186853" w:rsidTr="00186853" w14:paraId="327CA092" w14:textId="77777777">
        <w:trPr>
          <w:trHeight w:val="340"/>
          <w:jc w:val="center"/>
        </w:trPr>
        <w:tc>
          <w:tcPr>
            <w:tcW w:w="2269" w:type="dxa"/>
            <w:shd w:val="clear" w:color="auto" w:fill="auto"/>
            <w:vAlign w:val="bottom"/>
            <w:hideMark/>
          </w:tcPr>
          <w:p w:rsidRPr="0069069A" w:rsidR="00186853" w:rsidP="00DE273A" w:rsidRDefault="00186853" w14:paraId="61648371" w14:textId="77777777">
            <w:pPr>
              <w:spacing w:after="0"/>
              <w:jc w:val="center"/>
              <w:rPr>
                <w:rFonts w:ascii="Arial" w:hAnsi="Arial" w:eastAsia="Times New Roman" w:cs="Arial"/>
                <w:color w:val="000000"/>
                <w:sz w:val="20"/>
                <w:szCs w:val="20"/>
              </w:rPr>
            </w:pPr>
            <w:r>
              <w:rPr>
                <w:rFonts w:ascii="Arial" w:hAnsi="Arial" w:eastAsia="Times New Roman" w:cs="Arial"/>
                <w:color w:val="000000"/>
                <w:sz w:val="20"/>
                <w:szCs w:val="20"/>
              </w:rPr>
              <w:t>C</w:t>
            </w:r>
            <w:r w:rsidRPr="0069069A">
              <w:rPr>
                <w:rFonts w:ascii="Arial" w:hAnsi="Arial" w:eastAsia="Times New Roman" w:cs="Arial"/>
                <w:color w:val="000000"/>
                <w:sz w:val="20"/>
                <w:szCs w:val="20"/>
              </w:rPr>
              <w:t xml:space="preserve">ollard </w:t>
            </w:r>
            <w:r>
              <w:rPr>
                <w:rFonts w:ascii="Arial" w:hAnsi="Arial" w:eastAsia="Times New Roman" w:cs="Arial"/>
                <w:color w:val="000000"/>
                <w:sz w:val="20"/>
                <w:szCs w:val="20"/>
              </w:rPr>
              <w:t xml:space="preserve">&amp; </w:t>
            </w:r>
            <w:r w:rsidRPr="0069069A">
              <w:rPr>
                <w:rFonts w:ascii="Arial" w:hAnsi="Arial" w:eastAsia="Times New Roman" w:cs="Arial"/>
                <w:color w:val="000000"/>
                <w:sz w:val="20"/>
                <w:szCs w:val="20"/>
              </w:rPr>
              <w:t>shake</w:t>
            </w:r>
          </w:p>
        </w:tc>
        <w:tc>
          <w:tcPr>
            <w:tcW w:w="1706" w:type="dxa"/>
            <w:shd w:val="clear" w:color="auto" w:fill="auto"/>
            <w:noWrap/>
            <w:vAlign w:val="bottom"/>
            <w:hideMark/>
          </w:tcPr>
          <w:p w:rsidRPr="0069069A" w:rsidR="00186853" w:rsidP="00DE273A" w:rsidRDefault="00186853" w14:paraId="68135D7D"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18/03/2020</w:t>
            </w:r>
          </w:p>
        </w:tc>
        <w:tc>
          <w:tcPr>
            <w:tcW w:w="709" w:type="dxa"/>
            <w:shd w:val="clear" w:color="auto" w:fill="auto"/>
            <w:noWrap/>
            <w:vAlign w:val="bottom"/>
            <w:hideMark/>
          </w:tcPr>
          <w:p w:rsidRPr="0069069A" w:rsidR="00186853" w:rsidP="00DE273A" w:rsidRDefault="00186853" w14:paraId="49F683A3"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2020</w:t>
            </w:r>
          </w:p>
        </w:tc>
        <w:tc>
          <w:tcPr>
            <w:tcW w:w="1417" w:type="dxa"/>
            <w:shd w:val="clear" w:color="auto" w:fill="auto"/>
            <w:noWrap/>
            <w:vAlign w:val="bottom"/>
            <w:hideMark/>
          </w:tcPr>
          <w:p w:rsidRPr="0069069A" w:rsidR="00186853" w:rsidP="00DE273A" w:rsidRDefault="00186853" w14:paraId="1124EE64"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2.50</w:t>
            </w:r>
          </w:p>
        </w:tc>
        <w:tc>
          <w:tcPr>
            <w:tcW w:w="1377" w:type="dxa"/>
            <w:shd w:val="clear" w:color="auto" w:fill="auto"/>
            <w:noWrap/>
            <w:vAlign w:val="bottom"/>
            <w:hideMark/>
          </w:tcPr>
          <w:p w:rsidRPr="0069069A" w:rsidR="00186853" w:rsidP="00DE273A" w:rsidRDefault="00186853" w14:paraId="50DA3490"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0.51</w:t>
            </w:r>
          </w:p>
        </w:tc>
        <w:tc>
          <w:tcPr>
            <w:tcW w:w="1296" w:type="dxa"/>
            <w:shd w:val="clear" w:color="auto" w:fill="auto"/>
            <w:noWrap/>
            <w:vAlign w:val="bottom"/>
            <w:hideMark/>
          </w:tcPr>
          <w:p w:rsidRPr="0069069A" w:rsidR="00186853" w:rsidP="00DE273A" w:rsidRDefault="00186853" w14:paraId="5E1F6807"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1.50</w:t>
            </w:r>
          </w:p>
        </w:tc>
        <w:tc>
          <w:tcPr>
            <w:tcW w:w="1161" w:type="dxa"/>
            <w:shd w:val="clear" w:color="auto" w:fill="auto"/>
            <w:noWrap/>
            <w:vAlign w:val="bottom"/>
            <w:hideMark/>
          </w:tcPr>
          <w:p w:rsidRPr="0069069A" w:rsidR="00186853" w:rsidP="00DE273A" w:rsidRDefault="00186853" w14:paraId="75E6CE13"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r>
      <w:tr w:rsidRPr="0069069A" w:rsidR="00186853" w:rsidTr="00186853" w14:paraId="4A869E70" w14:textId="77777777">
        <w:trPr>
          <w:trHeight w:val="340"/>
          <w:jc w:val="center"/>
        </w:trPr>
        <w:tc>
          <w:tcPr>
            <w:tcW w:w="2269" w:type="dxa"/>
            <w:shd w:val="clear" w:color="auto" w:fill="auto"/>
            <w:vAlign w:val="bottom"/>
            <w:hideMark/>
          </w:tcPr>
          <w:p w:rsidRPr="0069069A" w:rsidR="00186853" w:rsidP="00DE273A" w:rsidRDefault="00186853" w14:paraId="7228C9A4" w14:textId="77777777">
            <w:pPr>
              <w:spacing w:after="0"/>
              <w:jc w:val="center"/>
              <w:rPr>
                <w:rFonts w:ascii="Arial" w:hAnsi="Arial" w:eastAsia="Times New Roman" w:cs="Arial"/>
                <w:color w:val="000000"/>
                <w:sz w:val="20"/>
                <w:szCs w:val="20"/>
              </w:rPr>
            </w:pPr>
            <w:r>
              <w:rPr>
                <w:rFonts w:ascii="Arial" w:hAnsi="Arial" w:eastAsia="Times New Roman" w:cs="Arial"/>
                <w:color w:val="000000"/>
                <w:sz w:val="20"/>
                <w:szCs w:val="20"/>
              </w:rPr>
              <w:t>C</w:t>
            </w:r>
            <w:r w:rsidRPr="0069069A">
              <w:rPr>
                <w:rFonts w:ascii="Arial" w:hAnsi="Arial" w:eastAsia="Times New Roman" w:cs="Arial"/>
                <w:color w:val="000000"/>
                <w:sz w:val="20"/>
                <w:szCs w:val="20"/>
              </w:rPr>
              <w:t xml:space="preserve">ollard </w:t>
            </w:r>
            <w:r>
              <w:rPr>
                <w:rFonts w:ascii="Arial" w:hAnsi="Arial" w:eastAsia="Times New Roman" w:cs="Arial"/>
                <w:color w:val="000000"/>
                <w:sz w:val="20"/>
                <w:szCs w:val="20"/>
              </w:rPr>
              <w:t>&amp;</w:t>
            </w:r>
            <w:r w:rsidRPr="0069069A">
              <w:rPr>
                <w:rFonts w:ascii="Arial" w:hAnsi="Arial" w:eastAsia="Times New Roman" w:cs="Arial"/>
                <w:color w:val="000000"/>
                <w:sz w:val="20"/>
                <w:szCs w:val="20"/>
              </w:rPr>
              <w:t xml:space="preserve"> shake</w:t>
            </w:r>
          </w:p>
        </w:tc>
        <w:tc>
          <w:tcPr>
            <w:tcW w:w="1706" w:type="dxa"/>
            <w:shd w:val="clear" w:color="auto" w:fill="auto"/>
            <w:noWrap/>
            <w:vAlign w:val="bottom"/>
            <w:hideMark/>
          </w:tcPr>
          <w:p w:rsidRPr="0069069A" w:rsidR="00186853" w:rsidP="00DE273A" w:rsidRDefault="00186853" w14:paraId="21CC9928"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19/03/2021</w:t>
            </w:r>
          </w:p>
        </w:tc>
        <w:tc>
          <w:tcPr>
            <w:tcW w:w="709" w:type="dxa"/>
            <w:shd w:val="clear" w:color="auto" w:fill="auto"/>
            <w:noWrap/>
            <w:vAlign w:val="bottom"/>
            <w:hideMark/>
          </w:tcPr>
          <w:p w:rsidRPr="0069069A" w:rsidR="00186853" w:rsidP="00DE273A" w:rsidRDefault="00186853" w14:paraId="411C61AF"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2021</w:t>
            </w:r>
          </w:p>
        </w:tc>
        <w:tc>
          <w:tcPr>
            <w:tcW w:w="1417" w:type="dxa"/>
            <w:shd w:val="clear" w:color="auto" w:fill="auto"/>
            <w:noWrap/>
            <w:vAlign w:val="bottom"/>
            <w:hideMark/>
          </w:tcPr>
          <w:p w:rsidRPr="0069069A" w:rsidR="00186853" w:rsidP="00DE273A" w:rsidRDefault="00186853" w14:paraId="78DC3B5B"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8.77</w:t>
            </w:r>
          </w:p>
        </w:tc>
        <w:tc>
          <w:tcPr>
            <w:tcW w:w="1377" w:type="dxa"/>
            <w:shd w:val="clear" w:color="auto" w:fill="auto"/>
            <w:noWrap/>
            <w:vAlign w:val="bottom"/>
            <w:hideMark/>
          </w:tcPr>
          <w:p w:rsidRPr="0069069A" w:rsidR="00186853" w:rsidP="00DE273A" w:rsidRDefault="00186853" w14:paraId="33DE0885"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0.14</w:t>
            </w:r>
          </w:p>
        </w:tc>
        <w:tc>
          <w:tcPr>
            <w:tcW w:w="1296" w:type="dxa"/>
            <w:shd w:val="clear" w:color="auto" w:fill="auto"/>
            <w:noWrap/>
            <w:vAlign w:val="bottom"/>
            <w:hideMark/>
          </w:tcPr>
          <w:p w:rsidRPr="0069069A" w:rsidR="00186853" w:rsidP="00DE273A" w:rsidRDefault="00186853" w14:paraId="67F9B6E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c>
          <w:tcPr>
            <w:tcW w:w="1161" w:type="dxa"/>
            <w:shd w:val="clear" w:color="auto" w:fill="auto"/>
            <w:noWrap/>
            <w:vAlign w:val="bottom"/>
            <w:hideMark/>
          </w:tcPr>
          <w:p w:rsidRPr="0069069A" w:rsidR="00186853" w:rsidP="00DE273A" w:rsidRDefault="00186853" w14:paraId="71EA7490"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0.00</w:t>
            </w:r>
          </w:p>
        </w:tc>
      </w:tr>
      <w:tr w:rsidRPr="0069069A" w:rsidR="00186853" w:rsidTr="00186853" w14:paraId="471F7ACB" w14:textId="77777777">
        <w:trPr>
          <w:trHeight w:val="340"/>
          <w:jc w:val="center"/>
        </w:trPr>
        <w:tc>
          <w:tcPr>
            <w:tcW w:w="2269" w:type="dxa"/>
            <w:shd w:val="clear" w:color="auto" w:fill="auto"/>
            <w:vAlign w:val="bottom"/>
            <w:hideMark/>
          </w:tcPr>
          <w:p w:rsidRPr="0069069A" w:rsidR="00186853" w:rsidP="00DE273A" w:rsidRDefault="00186853" w14:paraId="29791EB5" w14:textId="77777777">
            <w:pPr>
              <w:spacing w:after="0"/>
              <w:jc w:val="center"/>
              <w:rPr>
                <w:rFonts w:ascii="Arial" w:hAnsi="Arial" w:eastAsia="Times New Roman" w:cs="Arial"/>
                <w:color w:val="000000"/>
                <w:sz w:val="20"/>
                <w:szCs w:val="20"/>
              </w:rPr>
            </w:pPr>
            <w:r>
              <w:rPr>
                <w:rFonts w:ascii="Arial" w:hAnsi="Arial" w:eastAsia="Times New Roman" w:cs="Arial"/>
                <w:color w:val="000000"/>
                <w:sz w:val="20"/>
                <w:szCs w:val="20"/>
              </w:rPr>
              <w:t>C</w:t>
            </w:r>
            <w:r w:rsidRPr="0069069A">
              <w:rPr>
                <w:rFonts w:ascii="Arial" w:hAnsi="Arial" w:eastAsia="Times New Roman" w:cs="Arial"/>
                <w:color w:val="000000"/>
                <w:sz w:val="20"/>
                <w:szCs w:val="20"/>
              </w:rPr>
              <w:t xml:space="preserve">ollard </w:t>
            </w:r>
            <w:r>
              <w:rPr>
                <w:rFonts w:ascii="Arial" w:hAnsi="Arial" w:eastAsia="Times New Roman" w:cs="Arial"/>
                <w:color w:val="000000"/>
                <w:sz w:val="20"/>
                <w:szCs w:val="20"/>
              </w:rPr>
              <w:t xml:space="preserve">&amp; </w:t>
            </w:r>
            <w:r w:rsidRPr="0069069A">
              <w:rPr>
                <w:rFonts w:ascii="Arial" w:hAnsi="Arial" w:eastAsia="Times New Roman" w:cs="Arial"/>
                <w:color w:val="000000"/>
                <w:sz w:val="20"/>
                <w:szCs w:val="20"/>
              </w:rPr>
              <w:t>shake</w:t>
            </w:r>
          </w:p>
        </w:tc>
        <w:tc>
          <w:tcPr>
            <w:tcW w:w="1706" w:type="dxa"/>
            <w:shd w:val="clear" w:color="auto" w:fill="auto"/>
            <w:noWrap/>
            <w:vAlign w:val="bottom"/>
            <w:hideMark/>
          </w:tcPr>
          <w:p w:rsidRPr="0069069A" w:rsidR="00186853" w:rsidP="00DE273A" w:rsidRDefault="00186853" w14:paraId="269BCE70"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18/03/2022</w:t>
            </w:r>
          </w:p>
        </w:tc>
        <w:tc>
          <w:tcPr>
            <w:tcW w:w="709" w:type="dxa"/>
            <w:shd w:val="clear" w:color="auto" w:fill="auto"/>
            <w:noWrap/>
            <w:vAlign w:val="bottom"/>
            <w:hideMark/>
          </w:tcPr>
          <w:p w:rsidRPr="0069069A" w:rsidR="00186853" w:rsidP="00DE273A" w:rsidRDefault="00186853" w14:paraId="424B598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2022</w:t>
            </w:r>
          </w:p>
        </w:tc>
        <w:tc>
          <w:tcPr>
            <w:tcW w:w="1417" w:type="dxa"/>
            <w:shd w:val="clear" w:color="auto" w:fill="auto"/>
            <w:noWrap/>
            <w:vAlign w:val="bottom"/>
            <w:hideMark/>
          </w:tcPr>
          <w:p w:rsidRPr="0069069A" w:rsidR="00186853" w:rsidP="00DE273A" w:rsidRDefault="00186853" w14:paraId="5FB59A41"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10.70</w:t>
            </w:r>
          </w:p>
        </w:tc>
        <w:tc>
          <w:tcPr>
            <w:tcW w:w="1377" w:type="dxa"/>
            <w:shd w:val="clear" w:color="auto" w:fill="auto"/>
            <w:noWrap/>
            <w:vAlign w:val="bottom"/>
            <w:hideMark/>
          </w:tcPr>
          <w:p w:rsidRPr="0069069A" w:rsidR="00186853" w:rsidP="00DE273A" w:rsidRDefault="00186853" w14:paraId="54EB9B22"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1.31</w:t>
            </w:r>
          </w:p>
        </w:tc>
        <w:tc>
          <w:tcPr>
            <w:tcW w:w="1296" w:type="dxa"/>
            <w:shd w:val="clear" w:color="auto" w:fill="auto"/>
            <w:noWrap/>
            <w:vAlign w:val="bottom"/>
            <w:hideMark/>
          </w:tcPr>
          <w:p w:rsidRPr="0069069A" w:rsidR="00186853" w:rsidP="00DE273A" w:rsidRDefault="00186853" w14:paraId="6DAB5A4A"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3.40</w:t>
            </w:r>
          </w:p>
        </w:tc>
        <w:tc>
          <w:tcPr>
            <w:tcW w:w="1161" w:type="dxa"/>
            <w:shd w:val="clear" w:color="auto" w:fill="auto"/>
            <w:noWrap/>
            <w:vAlign w:val="bottom"/>
            <w:hideMark/>
          </w:tcPr>
          <w:p w:rsidRPr="0069069A" w:rsidR="00186853" w:rsidP="00DE273A" w:rsidRDefault="00186853" w14:paraId="61B3BB2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0.20</w:t>
            </w:r>
          </w:p>
        </w:tc>
      </w:tr>
      <w:tr w:rsidRPr="0069069A" w:rsidR="00186853" w:rsidTr="00186853" w14:paraId="7BED1809" w14:textId="77777777">
        <w:trPr>
          <w:trHeight w:val="340"/>
          <w:jc w:val="center"/>
        </w:trPr>
        <w:tc>
          <w:tcPr>
            <w:tcW w:w="2269" w:type="dxa"/>
            <w:shd w:val="clear" w:color="auto" w:fill="auto"/>
            <w:vAlign w:val="bottom"/>
            <w:hideMark/>
          </w:tcPr>
          <w:p w:rsidRPr="0069069A" w:rsidR="00186853" w:rsidP="00DE273A" w:rsidRDefault="00186853" w14:paraId="1DB69D5B" w14:textId="77777777">
            <w:pPr>
              <w:spacing w:after="0"/>
              <w:jc w:val="center"/>
              <w:rPr>
                <w:rFonts w:ascii="Arial" w:hAnsi="Arial" w:eastAsia="Times New Roman" w:cs="Arial"/>
                <w:color w:val="000000"/>
                <w:sz w:val="20"/>
                <w:szCs w:val="20"/>
              </w:rPr>
            </w:pPr>
            <w:r>
              <w:rPr>
                <w:rFonts w:ascii="Arial" w:hAnsi="Arial" w:eastAsia="Times New Roman" w:cs="Arial"/>
                <w:color w:val="000000"/>
                <w:sz w:val="20"/>
                <w:szCs w:val="20"/>
              </w:rPr>
              <w:t>C</w:t>
            </w:r>
            <w:r w:rsidRPr="0069069A">
              <w:rPr>
                <w:rFonts w:ascii="Arial" w:hAnsi="Arial" w:eastAsia="Times New Roman" w:cs="Arial"/>
                <w:color w:val="000000"/>
                <w:sz w:val="20"/>
                <w:szCs w:val="20"/>
              </w:rPr>
              <w:t xml:space="preserve">ollard </w:t>
            </w:r>
            <w:r>
              <w:rPr>
                <w:rFonts w:ascii="Arial" w:hAnsi="Arial" w:eastAsia="Times New Roman" w:cs="Arial"/>
                <w:color w:val="000000"/>
                <w:sz w:val="20"/>
                <w:szCs w:val="20"/>
              </w:rPr>
              <w:t xml:space="preserve">&amp; </w:t>
            </w:r>
            <w:r w:rsidRPr="0069069A">
              <w:rPr>
                <w:rFonts w:ascii="Arial" w:hAnsi="Arial" w:eastAsia="Times New Roman" w:cs="Arial"/>
                <w:color w:val="000000"/>
                <w:sz w:val="20"/>
                <w:szCs w:val="20"/>
              </w:rPr>
              <w:t>shake</w:t>
            </w:r>
          </w:p>
        </w:tc>
        <w:tc>
          <w:tcPr>
            <w:tcW w:w="1706" w:type="dxa"/>
            <w:shd w:val="clear" w:color="auto" w:fill="auto"/>
            <w:noWrap/>
            <w:vAlign w:val="bottom"/>
            <w:hideMark/>
          </w:tcPr>
          <w:p w:rsidRPr="0069069A" w:rsidR="00186853" w:rsidP="00DE273A" w:rsidRDefault="00186853" w14:paraId="01BF7D36" w14:textId="77777777">
            <w:pPr>
              <w:spacing w:after="0"/>
              <w:jc w:val="center"/>
              <w:rPr>
                <w:rFonts w:ascii="Arial" w:hAnsi="Arial" w:eastAsia="Times New Roman" w:cs="Arial"/>
                <w:color w:val="000000"/>
                <w:sz w:val="20"/>
                <w:szCs w:val="20"/>
              </w:rPr>
            </w:pPr>
            <w:r w:rsidRPr="0069069A">
              <w:rPr>
                <w:rFonts w:ascii="Arial" w:hAnsi="Arial" w:eastAsia="Times New Roman" w:cs="Arial"/>
                <w:color w:val="000000"/>
                <w:sz w:val="20"/>
                <w:szCs w:val="20"/>
              </w:rPr>
              <w:t>29/03/2023</w:t>
            </w:r>
          </w:p>
        </w:tc>
        <w:tc>
          <w:tcPr>
            <w:tcW w:w="709" w:type="dxa"/>
            <w:shd w:val="clear" w:color="auto" w:fill="auto"/>
            <w:noWrap/>
            <w:vAlign w:val="bottom"/>
            <w:hideMark/>
          </w:tcPr>
          <w:p w:rsidRPr="0069069A" w:rsidR="00186853" w:rsidP="00DE273A" w:rsidRDefault="00186853" w14:paraId="2A33293B"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2023</w:t>
            </w:r>
          </w:p>
        </w:tc>
        <w:tc>
          <w:tcPr>
            <w:tcW w:w="1417" w:type="dxa"/>
            <w:shd w:val="clear" w:color="auto" w:fill="auto"/>
            <w:noWrap/>
            <w:vAlign w:val="bottom"/>
            <w:hideMark/>
          </w:tcPr>
          <w:p w:rsidRPr="0069069A" w:rsidR="00186853" w:rsidP="00DE273A" w:rsidRDefault="00186853" w14:paraId="07C18126"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24.40</w:t>
            </w:r>
          </w:p>
        </w:tc>
        <w:tc>
          <w:tcPr>
            <w:tcW w:w="1377" w:type="dxa"/>
            <w:shd w:val="clear" w:color="auto" w:fill="auto"/>
            <w:noWrap/>
            <w:vAlign w:val="bottom"/>
            <w:hideMark/>
          </w:tcPr>
          <w:p w:rsidRPr="0069069A" w:rsidR="00186853" w:rsidP="00DE273A" w:rsidRDefault="00186853" w14:paraId="25844894"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0.67</w:t>
            </w:r>
          </w:p>
        </w:tc>
        <w:tc>
          <w:tcPr>
            <w:tcW w:w="1296" w:type="dxa"/>
            <w:shd w:val="clear" w:color="auto" w:fill="auto"/>
            <w:noWrap/>
            <w:vAlign w:val="bottom"/>
            <w:hideMark/>
          </w:tcPr>
          <w:p w:rsidRPr="0069069A" w:rsidR="00186853" w:rsidP="00DE273A" w:rsidRDefault="00186853" w14:paraId="5EE10AF7"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0.60</w:t>
            </w:r>
          </w:p>
        </w:tc>
        <w:tc>
          <w:tcPr>
            <w:tcW w:w="1161" w:type="dxa"/>
            <w:shd w:val="clear" w:color="auto" w:fill="auto"/>
            <w:noWrap/>
            <w:vAlign w:val="bottom"/>
            <w:hideMark/>
          </w:tcPr>
          <w:p w:rsidRPr="0069069A" w:rsidR="00186853" w:rsidP="00DE273A" w:rsidRDefault="00186853" w14:paraId="7A6E7E38" w14:textId="77777777">
            <w:pPr>
              <w:spacing w:after="0"/>
              <w:jc w:val="right"/>
              <w:rPr>
                <w:rFonts w:ascii="Calibri" w:hAnsi="Calibri" w:eastAsia="Times New Roman" w:cs="Calibri"/>
                <w:color w:val="000000"/>
                <w:sz w:val="20"/>
                <w:szCs w:val="20"/>
              </w:rPr>
            </w:pPr>
            <w:r w:rsidRPr="0069069A">
              <w:rPr>
                <w:rFonts w:ascii="Calibri" w:hAnsi="Calibri" w:eastAsia="Times New Roman" w:cs="Calibri"/>
                <w:color w:val="000000"/>
                <w:sz w:val="20"/>
                <w:szCs w:val="20"/>
              </w:rPr>
              <w:t>0.09</w:t>
            </w:r>
          </w:p>
        </w:tc>
      </w:tr>
    </w:tbl>
    <w:p w:rsidR="00186853" w:rsidP="00661EDB" w:rsidRDefault="00186853" w14:paraId="4CF5E8D7" w14:textId="77777777">
      <w:pPr>
        <w:spacing w:line="360" w:lineRule="auto"/>
        <w:jc w:val="center"/>
        <w:rPr>
          <w:sz w:val="20"/>
          <w:szCs w:val="20"/>
        </w:rPr>
      </w:pPr>
    </w:p>
    <w:p w:rsidR="00A422D9" w:rsidP="00661EDB" w:rsidRDefault="00A422D9" w14:paraId="3BED5FC3" w14:textId="5068C90D">
      <w:pPr>
        <w:spacing w:line="360" w:lineRule="auto"/>
        <w:jc w:val="center"/>
        <w:rPr>
          <w:sz w:val="20"/>
          <w:szCs w:val="20"/>
        </w:rPr>
      </w:pPr>
      <w:r>
        <w:rPr>
          <w:rFonts w:hint="eastAsia"/>
        </w:rPr>
        <w:t>Table</w:t>
      </w:r>
      <w:r>
        <w:t xml:space="preserve"> </w:t>
      </w:r>
      <w:r w:rsidR="00871032">
        <w:t>6.</w:t>
      </w:r>
      <w:r>
        <w:t xml:space="preserve"> </w:t>
      </w:r>
      <w:r w:rsidRPr="00A422D9">
        <w:t xml:space="preserve">Factors affecting the severity of Sauvignon </w:t>
      </w:r>
      <w:r>
        <w:t>B</w:t>
      </w:r>
      <w:r w:rsidRPr="00A422D9">
        <w:t>lanc</w:t>
      </w:r>
    </w:p>
    <w:tbl>
      <w:tblPr>
        <w:tblStyle w:val="Table"/>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20" w:firstRow="1" w:lastRow="0" w:firstColumn="0" w:lastColumn="0" w:noHBand="0" w:noVBand="0"/>
      </w:tblPr>
      <w:tblGrid>
        <w:gridCol w:w="2916"/>
        <w:gridCol w:w="834"/>
      </w:tblGrid>
      <w:tr w:rsidR="00A422D9" w:rsidTr="00A422D9" w14:paraId="49A42FB1" w14:textId="7777777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color="auto" w:sz="0" w:space="0"/>
            </w:tcBorders>
          </w:tcPr>
          <w:p w:rsidR="00A422D9" w:rsidP="00DE273A" w:rsidRDefault="00A422D9" w14:paraId="14F6B551" w14:textId="77777777">
            <w:pPr>
              <w:pStyle w:val="Compact"/>
            </w:pPr>
            <w:r>
              <w:t>Treatment</w:t>
            </w:r>
          </w:p>
        </w:tc>
        <w:tc>
          <w:tcPr>
            <w:tcW w:w="0" w:type="auto"/>
            <w:tcBorders>
              <w:bottom w:val="none" w:color="auto" w:sz="0" w:space="0"/>
            </w:tcBorders>
          </w:tcPr>
          <w:p w:rsidR="00A422D9" w:rsidP="00DE273A" w:rsidRDefault="00A422D9" w14:paraId="5796A77C" w14:textId="77777777">
            <w:pPr>
              <w:pStyle w:val="Compact"/>
            </w:pPr>
            <w:r>
              <w:t>Factor</w:t>
            </w:r>
          </w:p>
        </w:tc>
      </w:tr>
      <w:tr w:rsidR="00A422D9" w:rsidTr="00A422D9" w14:paraId="3473400A" w14:textId="77777777">
        <w:trPr>
          <w:jc w:val="center"/>
        </w:trPr>
        <w:tc>
          <w:tcPr>
            <w:tcW w:w="0" w:type="auto"/>
          </w:tcPr>
          <w:p w:rsidR="00A422D9" w:rsidP="00DE273A" w:rsidRDefault="00A422D9" w14:paraId="3AC66581" w14:textId="77777777">
            <w:pPr>
              <w:pStyle w:val="Compact"/>
            </w:pPr>
            <w:r>
              <w:t>Control</w:t>
            </w:r>
          </w:p>
        </w:tc>
        <w:tc>
          <w:tcPr>
            <w:tcW w:w="0" w:type="auto"/>
          </w:tcPr>
          <w:p w:rsidR="00A422D9" w:rsidP="00DE273A" w:rsidRDefault="00A422D9" w14:paraId="6830D549" w14:textId="77777777">
            <w:pPr>
              <w:pStyle w:val="Compact"/>
            </w:pPr>
            <w:r>
              <w:t>1.0</w:t>
            </w:r>
          </w:p>
        </w:tc>
      </w:tr>
      <w:tr w:rsidR="00A422D9" w:rsidTr="00A422D9" w14:paraId="71676C5C" w14:textId="77777777">
        <w:trPr>
          <w:jc w:val="center"/>
        </w:trPr>
        <w:tc>
          <w:tcPr>
            <w:tcW w:w="0" w:type="auto"/>
          </w:tcPr>
          <w:p w:rsidR="00A422D9" w:rsidP="00DE273A" w:rsidRDefault="00A422D9" w14:paraId="446C9666" w14:textId="462A1F6A">
            <w:pPr>
              <w:pStyle w:val="Compact"/>
            </w:pPr>
            <w:r>
              <w:t>Mechanical shake</w:t>
            </w:r>
          </w:p>
        </w:tc>
        <w:tc>
          <w:tcPr>
            <w:tcW w:w="0" w:type="auto"/>
          </w:tcPr>
          <w:p w:rsidR="00A422D9" w:rsidP="00DE273A" w:rsidRDefault="00A422D9" w14:paraId="14D2ADEF" w14:textId="77777777">
            <w:pPr>
              <w:pStyle w:val="Compact"/>
            </w:pPr>
            <w:r>
              <w:t>0.52</w:t>
            </w:r>
          </w:p>
        </w:tc>
      </w:tr>
      <w:tr w:rsidR="00A422D9" w:rsidTr="00A422D9" w14:paraId="677B0EBB" w14:textId="77777777">
        <w:trPr>
          <w:jc w:val="center"/>
        </w:trPr>
        <w:tc>
          <w:tcPr>
            <w:tcW w:w="0" w:type="auto"/>
          </w:tcPr>
          <w:p w:rsidR="00A422D9" w:rsidP="00DE273A" w:rsidRDefault="00A422D9" w14:paraId="27B4EAA7" w14:textId="77777777">
            <w:pPr>
              <w:pStyle w:val="Compact"/>
            </w:pPr>
            <w:r>
              <w:t>Collard</w:t>
            </w:r>
          </w:p>
        </w:tc>
        <w:tc>
          <w:tcPr>
            <w:tcW w:w="0" w:type="auto"/>
          </w:tcPr>
          <w:p w:rsidR="00A422D9" w:rsidP="00DE273A" w:rsidRDefault="00A422D9" w14:paraId="629ACB6D" w14:textId="77777777">
            <w:pPr>
              <w:pStyle w:val="Compact"/>
            </w:pPr>
            <w:r>
              <w:t>0.37</w:t>
            </w:r>
          </w:p>
        </w:tc>
      </w:tr>
      <w:tr w:rsidR="00A422D9" w:rsidTr="00A422D9" w14:paraId="39A66B2E" w14:textId="77777777">
        <w:trPr>
          <w:jc w:val="center"/>
        </w:trPr>
        <w:tc>
          <w:tcPr>
            <w:tcW w:w="0" w:type="auto"/>
          </w:tcPr>
          <w:p w:rsidR="00A422D9" w:rsidP="00DE273A" w:rsidRDefault="00A422D9" w14:paraId="76F0F89E" w14:textId="0BCC0F76">
            <w:pPr>
              <w:pStyle w:val="Compact"/>
            </w:pPr>
            <w:r>
              <w:t>Mechanical shake &amp; Collard</w:t>
            </w:r>
          </w:p>
        </w:tc>
        <w:tc>
          <w:tcPr>
            <w:tcW w:w="0" w:type="auto"/>
          </w:tcPr>
          <w:p w:rsidR="00A422D9" w:rsidP="00DE273A" w:rsidRDefault="00A422D9" w14:paraId="157EB9B1" w14:textId="77777777">
            <w:pPr>
              <w:pStyle w:val="Compact"/>
            </w:pPr>
            <w:r>
              <w:t>0.15</w:t>
            </w:r>
          </w:p>
        </w:tc>
      </w:tr>
    </w:tbl>
    <w:p w:rsidR="00A422D9" w:rsidP="00661EDB" w:rsidRDefault="00A422D9" w14:paraId="367DD8E6" w14:textId="77777777">
      <w:pPr>
        <w:spacing w:line="360" w:lineRule="auto"/>
        <w:jc w:val="center"/>
        <w:rPr>
          <w:sz w:val="20"/>
          <w:szCs w:val="20"/>
        </w:rPr>
      </w:pPr>
    </w:p>
    <w:p w:rsidR="002F3AB5" w:rsidP="002F3AB5" w:rsidRDefault="002F3AB5" w14:paraId="72CF83C6" w14:textId="515CC194">
      <w:pPr>
        <w:spacing w:line="360" w:lineRule="auto"/>
        <w:jc w:val="center"/>
      </w:pPr>
      <w:r>
        <w:t xml:space="preserve">Figure 4. </w:t>
      </w:r>
      <w:r w:rsidR="00C2644F">
        <w:t>Model output at Wither Hills</w:t>
      </w:r>
    </w:p>
    <w:p w:rsidRPr="00C2644F" w:rsidR="00C2644F" w:rsidP="00C2644F" w:rsidRDefault="002F3AB5" w14:paraId="43AD0EE5" w14:textId="6735DD0D">
      <w:pPr>
        <w:spacing w:line="360" w:lineRule="auto"/>
        <w:rPr>
          <w:sz w:val="18"/>
          <w:szCs w:val="18"/>
        </w:rPr>
      </w:pPr>
      <w:r w:rsidRPr="00C2644F">
        <w:rPr>
          <w:sz w:val="18"/>
          <w:szCs w:val="18"/>
        </w:rPr>
        <w:t>Predicted relative infection severity (RIS) on inflorescences and young clusters by conidia (RIS1; blue bars) during the first infection period, and on</w:t>
      </w:r>
      <w:r w:rsidRPr="00C2644F" w:rsidR="00C2644F">
        <w:rPr>
          <w:sz w:val="18"/>
          <w:szCs w:val="18"/>
        </w:rPr>
        <w:t xml:space="preserve"> </w:t>
      </w:r>
      <w:r w:rsidRPr="00C2644F">
        <w:rPr>
          <w:sz w:val="18"/>
          <w:szCs w:val="18"/>
        </w:rPr>
        <w:t xml:space="preserve">ripening berries by conidia (RIS2; green bars) and mycelium (berry-to-berry infection) (RIS3; orange bars) during the second infection period. </w:t>
      </w:r>
    </w:p>
    <w:p w:rsidRPr="00C2644F" w:rsidR="002F3AB5" w:rsidP="00C2644F" w:rsidRDefault="002F3AB5" w14:paraId="190E8D63" w14:textId="50EBA28E">
      <w:pPr>
        <w:spacing w:line="360" w:lineRule="auto"/>
        <w:rPr>
          <w:sz w:val="18"/>
          <w:szCs w:val="18"/>
        </w:rPr>
      </w:pPr>
      <w:r w:rsidRPr="00C2644F">
        <w:rPr>
          <w:sz w:val="18"/>
          <w:szCs w:val="18"/>
        </w:rPr>
        <w:t>Lines</w:t>
      </w:r>
      <w:r w:rsidRPr="00C2644F" w:rsidR="00C2644F">
        <w:rPr>
          <w:sz w:val="18"/>
          <w:szCs w:val="18"/>
        </w:rPr>
        <w:t xml:space="preserve"> </w:t>
      </w:r>
      <w:r w:rsidRPr="00C2644F">
        <w:rPr>
          <w:sz w:val="18"/>
          <w:szCs w:val="18"/>
        </w:rPr>
        <w:t>indicate the accumulated values of RIS1 (SEV1; red line) and of RIS2+RIS3 (SEV2+SEV3; red line);</w:t>
      </w:r>
      <w:r w:rsidRPr="00C2644F" w:rsidR="00C2644F">
        <w:rPr>
          <w:sz w:val="18"/>
          <w:szCs w:val="18"/>
        </w:rPr>
        <w:t xml:space="preserve"> bule, green, orange lines mean the accumulated values of RIS1 and of RIS2+RIS3 with mechanical shake, collard, and both shake &amp; collard treatments</w:t>
      </w:r>
      <w:r w:rsidRPr="00C2644F">
        <w:rPr>
          <w:sz w:val="18"/>
          <w:szCs w:val="18"/>
        </w:rPr>
        <w:t>.</w:t>
      </w:r>
    </w:p>
    <w:p w:rsidRPr="00933868" w:rsidR="002F3AB5" w:rsidP="00661EDB" w:rsidRDefault="002F3AB5" w14:paraId="24463DAA" w14:textId="35B86C43">
      <w:pPr>
        <w:spacing w:line="360" w:lineRule="auto"/>
        <w:jc w:val="center"/>
        <w:rPr>
          <w:sz w:val="20"/>
          <w:szCs w:val="20"/>
        </w:rPr>
      </w:pPr>
      <w:r>
        <w:rPr>
          <w:noProof/>
        </w:rPr>
        <w:lastRenderedPageBreak/>
        <w:drawing>
          <wp:inline distT="0" distB="0" distL="0" distR="0" wp14:anchorId="7F1E2772" wp14:editId="1A8458C5">
            <wp:extent cx="5398618" cy="3856156"/>
            <wp:effectExtent l="0" t="0" r="0" b="0"/>
            <wp:docPr id="7" name="Picture 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screenshot,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6009" cy="3861436"/>
                    </a:xfrm>
                    <a:prstGeom prst="rect">
                      <a:avLst/>
                    </a:prstGeom>
                    <a:noFill/>
                  </pic:spPr>
                </pic:pic>
              </a:graphicData>
            </a:graphic>
          </wp:inline>
        </w:drawing>
      </w:r>
    </w:p>
    <w:sectPr w:rsidRPr="00933868" w:rsidR="002F3AB5" w:rsidSect="003358F3">
      <w:pgSz w:w="11906" w:h="16838" w:orient="portrait"/>
      <w:pgMar w:top="1440" w:right="1440" w:bottom="1440" w:left="1440" w:header="709" w:footer="709" w:gutter="0"/>
      <w:cols w:space="708"/>
      <w:docGrid w:linePitch="360"/>
    </w:sectPr>
  </w:body>
</w:document>
</file>

<file path=word/comments.xml><?xml version="1.0" encoding="utf-8"?>
<w:comments xmlns:w14="http://schemas.microsoft.com/office/word/2010/wordml" xmlns:w="http://schemas.openxmlformats.org/wordprocessingml/2006/main">
  <w:comment w:initials="JZ" w:author="Junqi Zhu" w:date="2023-06-02T12:02:47" w:id="510786090">
    <w:p w:rsidR="7CFDC29E" w:rsidRDefault="7CFDC29E" w14:paraId="0515F4DA" w14:textId="7CAABC5C">
      <w:pPr>
        <w:pStyle w:val="CommentText"/>
      </w:pPr>
      <w:r w:rsidR="7CFDC29E">
        <w:rPr/>
        <w:t>No need to show this table. just refer to my apsim grapevine paper</w:t>
      </w:r>
      <w:r>
        <w:rPr>
          <w:rStyle w:val="CommentReference"/>
        </w:rPr>
        <w:annotationRef/>
      </w:r>
    </w:p>
    <w:p w:rsidR="7CFDC29E" w:rsidRDefault="7CFDC29E" w14:paraId="57E54E4B" w14:textId="7B01B3A0">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57E54E4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99A45B" w16cex:dateUtc="2023-06-02T00:02:47.241Z"/>
</w16cex:commentsExtensible>
</file>

<file path=word/commentsIds.xml><?xml version="1.0" encoding="utf-8"?>
<w16cid:commentsIds xmlns:mc="http://schemas.openxmlformats.org/markup-compatibility/2006" xmlns:w16cid="http://schemas.microsoft.com/office/word/2016/wordml/cid" mc:Ignorable="w16cid">
  <w16cid:commentId w16cid:paraId="57E54E4B" w16cid:durableId="7799A4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C29"/>
    <w:multiLevelType w:val="multilevel"/>
    <w:tmpl w:val="0BAE5ABA"/>
    <w:lvl w:ilvl="0">
      <w:start w:val="1"/>
      <w:numFmt w:val="decimal"/>
      <w:lvlText w:val="%1."/>
      <w:lvlJc w:val="left"/>
      <w:pPr>
        <w:ind w:left="720" w:hanging="360"/>
      </w:pPr>
      <w:rPr/>
    </w:lvl>
    <w:lvl w:ilvl="1" w:tentative="1">
      <w:start w:val="1"/>
      <w:numFmt w:val="decimal"/>
      <w:lvlText w:val="%1.%2."/>
      <w:lvlJc w:val="left"/>
      <w:pPr>
        <w:ind w:left="1440" w:hanging="360"/>
      </w:pPr>
    </w:lvl>
    <w:lvl w:ilvl="2" w:tentative="1">
      <w:start w:val="1"/>
      <w:numFmt w:val="decimal"/>
      <w:lvlText w:val="%1.%2.%3."/>
      <w:lvlJc w:val="lef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abstractNum w:abstractNumId="1" w15:restartNumberingAfterBreak="0">
    <w:nsid w:val="36A064DA"/>
    <w:multiLevelType w:val="hybridMultilevel"/>
    <w:tmpl w:val="0BAE5A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6A00F1"/>
    <w:multiLevelType w:val="hybridMultilevel"/>
    <w:tmpl w:val="D8AE3698"/>
    <w:lvl w:ilvl="0" w:tplc="F2D46206">
      <w:start w:val="1"/>
      <w:numFmt w:val="decimal"/>
      <w:lvlText w:val="%1."/>
      <w:lvlJc w:val="left"/>
      <w:pPr>
        <w:ind w:left="720" w:hanging="360"/>
      </w:pPr>
      <w:rPr>
        <w:b w:val="0"/>
        <w:bCs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808205322">
    <w:abstractNumId w:val="0"/>
  </w:num>
  <w:num w:numId="2" w16cid:durableId="741178290">
    <w:abstractNumId w:val="2"/>
  </w:num>
  <w:num w:numId="3" w16cid:durableId="1225485660">
    <w:abstractNumId w:val="1"/>
  </w:num>
</w:numbering>
</file>

<file path=word/people.xml><?xml version="1.0" encoding="utf-8"?>
<w15:people xmlns:mc="http://schemas.openxmlformats.org/markup-compatibility/2006" xmlns:w15="http://schemas.microsoft.com/office/word/2012/wordml" mc:Ignorable="w15">
  <w15:person w15:author="Junqi Zhu">
    <w15:presenceInfo w15:providerId="AD" w15:userId="S::junqi.zhu@plantandfood.co.nz::500aa633-fc71-4c06-80b3-7aef1b2f5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trackRevisions w:val="tru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B7"/>
    <w:rsid w:val="00033674"/>
    <w:rsid w:val="00076658"/>
    <w:rsid w:val="000B1A6A"/>
    <w:rsid w:val="000C7C3C"/>
    <w:rsid w:val="00100A85"/>
    <w:rsid w:val="0016038A"/>
    <w:rsid w:val="001778B9"/>
    <w:rsid w:val="00186853"/>
    <w:rsid w:val="001B40BD"/>
    <w:rsid w:val="002F3AB5"/>
    <w:rsid w:val="003310F8"/>
    <w:rsid w:val="003358F3"/>
    <w:rsid w:val="003A52A0"/>
    <w:rsid w:val="00414F64"/>
    <w:rsid w:val="0044228D"/>
    <w:rsid w:val="004436B5"/>
    <w:rsid w:val="004E1F15"/>
    <w:rsid w:val="00522CB8"/>
    <w:rsid w:val="00535FF5"/>
    <w:rsid w:val="005B2C90"/>
    <w:rsid w:val="005E793B"/>
    <w:rsid w:val="00661EDB"/>
    <w:rsid w:val="006A3D54"/>
    <w:rsid w:val="00760827"/>
    <w:rsid w:val="007F29B7"/>
    <w:rsid w:val="00811CC6"/>
    <w:rsid w:val="00846BB6"/>
    <w:rsid w:val="00871032"/>
    <w:rsid w:val="0088181B"/>
    <w:rsid w:val="00894429"/>
    <w:rsid w:val="008C51F8"/>
    <w:rsid w:val="009128D4"/>
    <w:rsid w:val="00933868"/>
    <w:rsid w:val="00972231"/>
    <w:rsid w:val="00A422D9"/>
    <w:rsid w:val="00A94FCF"/>
    <w:rsid w:val="00AB0F85"/>
    <w:rsid w:val="00AD2506"/>
    <w:rsid w:val="00AF3898"/>
    <w:rsid w:val="00B031E5"/>
    <w:rsid w:val="00B65DC6"/>
    <w:rsid w:val="00B908B4"/>
    <w:rsid w:val="00C2644F"/>
    <w:rsid w:val="00C44926"/>
    <w:rsid w:val="00D52A10"/>
    <w:rsid w:val="00E41DBD"/>
    <w:rsid w:val="00E84C2A"/>
    <w:rsid w:val="00ED4D9B"/>
    <w:rsid w:val="00EE29D4"/>
    <w:rsid w:val="00EF32A1"/>
    <w:rsid w:val="00F30DE1"/>
    <w:rsid w:val="00F37273"/>
    <w:rsid w:val="00F426BD"/>
    <w:rsid w:val="00F43D37"/>
    <w:rsid w:val="00F52AA9"/>
    <w:rsid w:val="00FE5327"/>
    <w:rsid w:val="02A62AA2"/>
    <w:rsid w:val="03D62318"/>
    <w:rsid w:val="04FBDAC0"/>
    <w:rsid w:val="0561D794"/>
    <w:rsid w:val="09576325"/>
    <w:rsid w:val="0A7F46D7"/>
    <w:rsid w:val="0F52B7FA"/>
    <w:rsid w:val="114B78B7"/>
    <w:rsid w:val="14C6E178"/>
    <w:rsid w:val="1ADF8C8F"/>
    <w:rsid w:val="1B5B69A8"/>
    <w:rsid w:val="1FE686F9"/>
    <w:rsid w:val="215061AA"/>
    <w:rsid w:val="21C89DB4"/>
    <w:rsid w:val="26B2B7DE"/>
    <w:rsid w:val="2B0E4043"/>
    <w:rsid w:val="2C04D055"/>
    <w:rsid w:val="2CC7AC7A"/>
    <w:rsid w:val="2DA2CFB0"/>
    <w:rsid w:val="3534F8CD"/>
    <w:rsid w:val="35B8CCBE"/>
    <w:rsid w:val="35C213CB"/>
    <w:rsid w:val="38A87408"/>
    <w:rsid w:val="3B72E6B1"/>
    <w:rsid w:val="40A0B77F"/>
    <w:rsid w:val="423C87E0"/>
    <w:rsid w:val="428F4093"/>
    <w:rsid w:val="43D85841"/>
    <w:rsid w:val="44DEE9A2"/>
    <w:rsid w:val="468A715B"/>
    <w:rsid w:val="4838415C"/>
    <w:rsid w:val="52583331"/>
    <w:rsid w:val="56226086"/>
    <w:rsid w:val="5AF623BD"/>
    <w:rsid w:val="5EC59430"/>
    <w:rsid w:val="633CCDFA"/>
    <w:rsid w:val="65832B80"/>
    <w:rsid w:val="664FE727"/>
    <w:rsid w:val="686B7A57"/>
    <w:rsid w:val="6D6A6975"/>
    <w:rsid w:val="7140BCD3"/>
    <w:rsid w:val="733678AB"/>
    <w:rsid w:val="7ABE25E2"/>
    <w:rsid w:val="7ACC517E"/>
    <w:rsid w:val="7CFDC29E"/>
    <w:rsid w:val="7E0DE99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7D4B"/>
  <w15:chartTrackingRefBased/>
  <w15:docId w15:val="{F0460A19-1C2D-4A3F-9951-20C3EAF5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436B5"/>
    <w:pPr>
      <w:ind w:left="720"/>
      <w:contextualSpacing/>
    </w:pPr>
  </w:style>
  <w:style w:type="paragraph" w:styleId="Compact" w:customStyle="1">
    <w:name w:val="Compact"/>
    <w:basedOn w:val="BodyText"/>
    <w:qFormat/>
    <w:rsid w:val="00A422D9"/>
    <w:pPr>
      <w:spacing w:before="36" w:after="36" w:line="240" w:lineRule="auto"/>
    </w:pPr>
    <w:rPr>
      <w:rFonts w:eastAsia="SimSun"/>
      <w:sz w:val="24"/>
      <w:szCs w:val="24"/>
      <w:lang w:val="en-US" w:eastAsia="en-US"/>
    </w:rPr>
  </w:style>
  <w:style w:type="table" w:styleId="Table" w:customStyle="1">
    <w:name w:val="Table"/>
    <w:semiHidden/>
    <w:unhideWhenUsed/>
    <w:qFormat/>
    <w:rsid w:val="00A422D9"/>
    <w:pPr>
      <w:spacing w:after="200" w:line="240" w:lineRule="auto"/>
    </w:pPr>
    <w:rPr>
      <w:rFonts w:eastAsia="SimSun"/>
      <w:kern w:val="0"/>
      <w:sz w:val="24"/>
      <w:szCs w:val="24"/>
      <w:lang w:val="en-US"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BodyText">
    <w:name w:val="Body Text"/>
    <w:basedOn w:val="Normal"/>
    <w:link w:val="BodyTextChar"/>
    <w:uiPriority w:val="99"/>
    <w:semiHidden/>
    <w:unhideWhenUsed/>
    <w:rsid w:val="00A422D9"/>
    <w:pPr>
      <w:spacing w:after="120"/>
    </w:pPr>
  </w:style>
  <w:style w:type="character" w:styleId="BodyTextChar" w:customStyle="1">
    <w:name w:val="Body Text Char"/>
    <w:basedOn w:val="DefaultParagraphFont"/>
    <w:link w:val="BodyText"/>
    <w:uiPriority w:val="99"/>
    <w:semiHidden/>
    <w:rsid w:val="00A422D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5343">
      <w:bodyDiv w:val="1"/>
      <w:marLeft w:val="0"/>
      <w:marRight w:val="0"/>
      <w:marTop w:val="0"/>
      <w:marBottom w:val="0"/>
      <w:divBdr>
        <w:top w:val="none" w:sz="0" w:space="0" w:color="auto"/>
        <w:left w:val="none" w:sz="0" w:space="0" w:color="auto"/>
        <w:bottom w:val="none" w:sz="0" w:space="0" w:color="auto"/>
        <w:right w:val="none" w:sz="0" w:space="0" w:color="auto"/>
      </w:divBdr>
    </w:div>
    <w:div w:id="242879483">
      <w:bodyDiv w:val="1"/>
      <w:marLeft w:val="0"/>
      <w:marRight w:val="0"/>
      <w:marTop w:val="0"/>
      <w:marBottom w:val="0"/>
      <w:divBdr>
        <w:top w:val="none" w:sz="0" w:space="0" w:color="auto"/>
        <w:left w:val="none" w:sz="0" w:space="0" w:color="auto"/>
        <w:bottom w:val="none" w:sz="0" w:space="0" w:color="auto"/>
        <w:right w:val="none" w:sz="0" w:space="0" w:color="auto"/>
      </w:divBdr>
    </w:div>
    <w:div w:id="926890165">
      <w:bodyDiv w:val="1"/>
      <w:marLeft w:val="0"/>
      <w:marRight w:val="0"/>
      <w:marTop w:val="0"/>
      <w:marBottom w:val="0"/>
      <w:divBdr>
        <w:top w:val="none" w:sz="0" w:space="0" w:color="auto"/>
        <w:left w:val="none" w:sz="0" w:space="0" w:color="auto"/>
        <w:bottom w:val="none" w:sz="0" w:space="0" w:color="auto"/>
        <w:right w:val="none" w:sz="0" w:space="0" w:color="auto"/>
      </w:divBdr>
    </w:div>
    <w:div w:id="1165900284">
      <w:bodyDiv w:val="1"/>
      <w:marLeft w:val="0"/>
      <w:marRight w:val="0"/>
      <w:marTop w:val="0"/>
      <w:marBottom w:val="0"/>
      <w:divBdr>
        <w:top w:val="none" w:sz="0" w:space="0" w:color="auto"/>
        <w:left w:val="none" w:sz="0" w:space="0" w:color="auto"/>
        <w:bottom w:val="none" w:sz="0" w:space="0" w:color="auto"/>
        <w:right w:val="none" w:sz="0" w:space="0" w:color="auto"/>
      </w:divBdr>
    </w:div>
    <w:div w:id="1682008116">
      <w:bodyDiv w:val="1"/>
      <w:marLeft w:val="0"/>
      <w:marRight w:val="0"/>
      <w:marTop w:val="0"/>
      <w:marBottom w:val="0"/>
      <w:divBdr>
        <w:top w:val="none" w:sz="0" w:space="0" w:color="auto"/>
        <w:left w:val="none" w:sz="0" w:space="0" w:color="auto"/>
        <w:bottom w:val="none" w:sz="0" w:space="0" w:color="auto"/>
        <w:right w:val="none" w:sz="0" w:space="0" w:color="auto"/>
      </w:divBdr>
    </w:div>
    <w:div w:id="180507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comments.xml" Id="R9e37cd66d7034621" /><Relationship Type="http://schemas.microsoft.com/office/2011/relationships/people" Target="people.xml" Id="R2f9fe7fe1eee4ff6" /><Relationship Type="http://schemas.microsoft.com/office/2011/relationships/commentsExtended" Target="commentsExtended.xml" Id="Re3edd0b49d5f46dc" /><Relationship Type="http://schemas.microsoft.com/office/2016/09/relationships/commentsIds" Target="commentsIds.xml" Id="R3cb5bffab7b44138" /><Relationship Type="http://schemas.microsoft.com/office/2018/08/relationships/commentsExtensible" Target="commentsExtensible.xml" Id="R14698ed4cc4c4e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Plant and Food Research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Yao Liu</dc:creator>
  <keywords/>
  <dc:description/>
  <lastModifiedBy>Junqi Zhu</lastModifiedBy>
  <revision>39</revision>
  <dcterms:created xsi:type="dcterms:W3CDTF">2023-05-31T22:36:00.0000000Z</dcterms:created>
  <dcterms:modified xsi:type="dcterms:W3CDTF">2023-06-02T00:04:51.5258458Z</dcterms:modified>
</coreProperties>
</file>